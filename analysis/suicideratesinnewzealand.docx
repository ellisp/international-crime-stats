
<file path=[Content_Types].xml><?xml version="1.0" encoding="utf-8"?>
<Types xmlns="http://schemas.openxmlformats.org/package/2006/content-types">
  <Default Extension="png" ContentType="image/png"/>
  <Default Extension="pcz" ContentType="image/x-pcz"/>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EE6" w:rsidRDefault="00DF5EE6">
      <w:pPr>
        <w:pStyle w:val="Title"/>
      </w:pPr>
      <w:bookmarkStart w:id="0" w:name="_GoBack"/>
      <w:bookmarkEnd w:id="0"/>
      <w:r>
        <w:t>Suicide Rates in New Zealand</w:t>
      </w:r>
    </w:p>
    <w:p w:rsidR="00DF5EE6" w:rsidRDefault="00DF5EE6"/>
    <w:p w:rsidR="00DF5EE6" w:rsidRDefault="00DF5EE6">
      <w:pPr>
        <w:pStyle w:val="Subhead"/>
      </w:pPr>
      <w:r>
        <w:t>Exploring associations with social</w:t>
      </w:r>
    </w:p>
    <w:p w:rsidR="00DF5EE6" w:rsidRDefault="00DF5EE6">
      <w:pPr>
        <w:pStyle w:val="Subhead"/>
      </w:pPr>
      <w:r>
        <w:t>and economic factors</w:t>
      </w:r>
    </w:p>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 w:rsidR="00DF5EE6" w:rsidRDefault="00DF5EE6">
      <w:pPr>
        <w:pStyle w:val="Subhead"/>
        <w:sectPr w:rsidR="00DF5EE6">
          <w:pgSz w:w="11907" w:h="16834" w:code="9"/>
          <w:pgMar w:top="5103" w:right="851" w:bottom="851" w:left="2552" w:header="0" w:footer="0" w:gutter="0"/>
          <w:cols w:space="720"/>
        </w:sectPr>
      </w:pPr>
      <w:r>
        <w:rPr>
          <w:sz w:val="36"/>
        </w:rPr>
        <w:t>Report 2: Social Explanations for Suicide in New Zealand</w:t>
      </w:r>
    </w:p>
    <w:p w:rsidR="00DF5EE6" w:rsidRDefault="00DF5EE6"/>
    <w:p w:rsidR="00DF5EE6" w:rsidRDefault="00DF5EE6"/>
    <w:p w:rsidR="00DF5EE6" w:rsidRDefault="00DF5EE6">
      <w:pPr>
        <w:pStyle w:val="Imprint"/>
        <w:spacing w:after="0"/>
      </w:pPr>
    </w:p>
    <w:p w:rsidR="00DF5EE6" w:rsidRDefault="00DF5EE6">
      <w:pPr>
        <w:pStyle w:val="Imprint"/>
        <w:spacing w:after="0"/>
      </w:pPr>
      <w:r>
        <w:t xml:space="preserve">Authors: </w:t>
      </w:r>
      <w:r>
        <w:br/>
        <w:t>Dr Stuart Ferguson</w:t>
      </w:r>
    </w:p>
    <w:p w:rsidR="00DF5EE6" w:rsidRDefault="00DF5EE6"/>
    <w:p w:rsidR="00DF5EE6" w:rsidRDefault="00DF5EE6">
      <w:pPr>
        <w:pStyle w:val="Imprint"/>
        <w:spacing w:after="0"/>
      </w:pPr>
      <w:r>
        <w:t>Associate Professor Tony Blakely and Bridget Allan, Department of Public Health, Wellington School of Medicine and Health Sciences, University of Otago, New Zealand</w:t>
      </w:r>
    </w:p>
    <w:p w:rsidR="00DF5EE6" w:rsidRDefault="00DF5EE6"/>
    <w:p w:rsidR="00DF5EE6" w:rsidRDefault="00DF5EE6">
      <w:pPr>
        <w:pStyle w:val="Imprint"/>
        <w:spacing w:after="0"/>
      </w:pPr>
      <w:r>
        <w:t xml:space="preserve"> Dr Sunny Collings, Department of Psychological Medicine, Wellington School of Medicine and Health Sciences, University of Otago, New Zealand</w:t>
      </w:r>
    </w:p>
    <w:p w:rsidR="00DF5EE6" w:rsidRDefault="00DF5EE6"/>
    <w:p w:rsidR="00DF5EE6" w:rsidRDefault="00DF5EE6">
      <w:pPr>
        <w:pStyle w:val="Imprint"/>
      </w:pPr>
    </w:p>
    <w:p w:rsidR="00DF5EE6" w:rsidRDefault="00DF5EE6"/>
    <w:p w:rsidR="00DF5EE6" w:rsidRDefault="00DF5EE6"/>
    <w:p w:rsidR="00DF5EE6" w:rsidRDefault="00DF5EE6"/>
    <w:p w:rsidR="00DF5EE6" w:rsidRDefault="00DF5EE6">
      <w:pPr>
        <w:pStyle w:val="Imprint"/>
        <w:spacing w:before="1200"/>
      </w:pPr>
      <w:r>
        <w:t xml:space="preserve">  Published in </w:t>
      </w:r>
      <w:del w:id="1" w:author="Ministry of Health" w:date="2005-07-26T13:58:00Z">
        <w:r>
          <w:delText xml:space="preserve">May </w:delText>
        </w:r>
      </w:del>
      <w:r>
        <w:t>December</w:t>
      </w:r>
      <w:ins w:id="2" w:author="Ministry of Health" w:date="2005-07-26T13:58:00Z">
        <w:r>
          <w:t xml:space="preserve"> </w:t>
        </w:r>
      </w:ins>
      <w:r>
        <w:t>2005 by the</w:t>
      </w:r>
      <w:r>
        <w:br/>
        <w:t>Ministry of Health</w:t>
      </w:r>
      <w:r>
        <w:br/>
        <w:t>PO Box 5013, Wellington, New Zealand</w:t>
      </w:r>
    </w:p>
    <w:p w:rsidR="00DF5EE6" w:rsidRDefault="00DF5EE6">
      <w:pPr>
        <w:pStyle w:val="Imprint"/>
      </w:pPr>
      <w:r>
        <w:t>ISBN 0-478-29657-6 (Book)</w:t>
      </w:r>
      <w:r>
        <w:br/>
        <w:t>ISBN 0-47828381-4 (Internet)</w:t>
      </w:r>
      <w:r>
        <w:br/>
        <w:t>HP 4114</w:t>
      </w:r>
      <w:r>
        <w:br/>
      </w:r>
    </w:p>
    <w:p w:rsidR="00DF5EE6" w:rsidRDefault="00DF5EE6">
      <w:pPr>
        <w:pStyle w:val="Imprint"/>
      </w:pPr>
      <w:r>
        <w:t>This document is available on the Ministry of Health’s website:</w:t>
      </w:r>
      <w:r>
        <w:br/>
        <w:t>http://www.moh.govt.nz</w:t>
      </w:r>
    </w:p>
    <w:p w:rsidR="00DF5EE6" w:rsidRDefault="00DF5EE6">
      <w:pPr>
        <w:jc w:val="cente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52.5pt" fillcolor="window">
            <v:imagedata r:id="rId7" o:title=""/>
          </v:shape>
        </w:pict>
      </w:r>
    </w:p>
    <w:p w:rsidR="00DF5EE6" w:rsidRDefault="00DF5EE6">
      <w:pPr>
        <w:jc w:val="center"/>
        <w:sectPr w:rsidR="00DF5EE6">
          <w:footerReference w:type="even" r:id="rId8"/>
          <w:footerReference w:type="default" r:id="rId9"/>
          <w:pgSz w:w="11907" w:h="16834" w:code="9"/>
          <w:pgMar w:top="4536" w:right="1134" w:bottom="1701" w:left="1985" w:header="0" w:footer="0" w:gutter="0"/>
          <w:cols w:space="720"/>
        </w:sectPr>
      </w:pPr>
    </w:p>
    <w:p w:rsidR="00DF5EE6" w:rsidRDefault="00DF5EE6">
      <w:pPr>
        <w:pStyle w:val="Heading1"/>
      </w:pPr>
      <w:bookmarkStart w:id="3" w:name="_Toc405792991"/>
      <w:bookmarkStart w:id="4" w:name="_Toc405793224"/>
      <w:bookmarkStart w:id="5" w:name="_Toc102282364"/>
      <w:r>
        <w:lastRenderedPageBreak/>
        <w:t>Preface</w:t>
      </w:r>
      <w:bookmarkEnd w:id="5"/>
    </w:p>
    <w:p w:rsidR="00DF5EE6" w:rsidRDefault="00DF5EE6">
      <w:pPr>
        <w:pStyle w:val="Heading2"/>
      </w:pPr>
      <w:bookmarkStart w:id="6" w:name="_Toc102282365"/>
      <w:r>
        <w:t>Social and epidemiological explanations for New Zealand’s suicide trends to 1999</w:t>
      </w:r>
      <w:bookmarkEnd w:id="6"/>
    </w:p>
    <w:p w:rsidR="00DF5EE6" w:rsidRDefault="00DF5EE6">
      <w:r>
        <w:t>This paper is one of a suite of six reports that the Ministry of Health commissioned from the Wellington School of Medicine and Health Services between 2001 and 2004.  The suite of reports, explore a range of possible social and epidemiological explanations, analyses and evidence about New Zealand’s suicide trends .  Due to a three-year time lag in coroner statistics being available, most of the reports address suicide trends up to 1999.</w:t>
      </w:r>
    </w:p>
    <w:p w:rsidR="00DF5EE6" w:rsidRDefault="00DF5EE6"/>
    <w:p w:rsidR="00DF5EE6" w:rsidRDefault="00DF5EE6">
      <w:pPr>
        <w:pStyle w:val="Heading3"/>
      </w:pPr>
      <w:r>
        <w:t>National suicide prevention strategy</w:t>
      </w:r>
    </w:p>
    <w:p w:rsidR="00DF5EE6" w:rsidRDefault="00DF5EE6">
      <w:r>
        <w:t xml:space="preserve">The suite of reports aims to inform discussion on the New Zealand’s proposed national suicide prevention strategy: </w:t>
      </w:r>
      <w:r>
        <w:rPr>
          <w:i/>
        </w:rPr>
        <w:t>A Life Worth Living: New Zealand Suicide Prevention Strategy</w:t>
      </w:r>
      <w:r>
        <w:t>.</w:t>
      </w:r>
    </w:p>
    <w:p w:rsidR="00DF5EE6" w:rsidRDefault="00DF5E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
        <w:gridCol w:w="1767"/>
        <w:gridCol w:w="2223"/>
        <w:gridCol w:w="4403"/>
      </w:tblGrid>
      <w:tr w:rsidR="00DF5EE6">
        <w:tblPrEx>
          <w:tblCellMar>
            <w:top w:w="0" w:type="dxa"/>
            <w:bottom w:w="0" w:type="dxa"/>
          </w:tblCellMar>
        </w:tblPrEx>
        <w:trPr>
          <w:cantSplit/>
        </w:trPr>
        <w:tc>
          <w:tcPr>
            <w:tcW w:w="963" w:type="dxa"/>
          </w:tcPr>
          <w:p w:rsidR="00DF5EE6" w:rsidRDefault="00DF5EE6">
            <w:pPr>
              <w:pStyle w:val="TableText"/>
              <w:jc w:val="center"/>
              <w:rPr>
                <w:b/>
              </w:rPr>
            </w:pPr>
            <w:r>
              <w:rPr>
                <w:b/>
              </w:rPr>
              <w:t>Report no.</w:t>
            </w:r>
          </w:p>
        </w:tc>
        <w:tc>
          <w:tcPr>
            <w:tcW w:w="1767" w:type="dxa"/>
          </w:tcPr>
          <w:p w:rsidR="00DF5EE6" w:rsidRDefault="00DF5EE6">
            <w:pPr>
              <w:pStyle w:val="TableText"/>
              <w:rPr>
                <w:b/>
              </w:rPr>
            </w:pPr>
            <w:r>
              <w:rPr>
                <w:b/>
              </w:rPr>
              <w:t>Topic</w:t>
            </w:r>
          </w:p>
        </w:tc>
        <w:tc>
          <w:tcPr>
            <w:tcW w:w="2223" w:type="dxa"/>
          </w:tcPr>
          <w:p w:rsidR="00DF5EE6" w:rsidRDefault="00DF5EE6">
            <w:pPr>
              <w:pStyle w:val="TableText"/>
              <w:rPr>
                <w:b/>
              </w:rPr>
            </w:pPr>
            <w:r>
              <w:rPr>
                <w:b/>
              </w:rPr>
              <w:t>Author/s</w:t>
            </w:r>
          </w:p>
        </w:tc>
        <w:tc>
          <w:tcPr>
            <w:tcW w:w="4403" w:type="dxa"/>
          </w:tcPr>
          <w:p w:rsidR="00DF5EE6" w:rsidRDefault="00DF5EE6">
            <w:pPr>
              <w:pStyle w:val="TableText"/>
              <w:rPr>
                <w:b/>
              </w:rPr>
            </w:pPr>
            <w:r>
              <w:rPr>
                <w:b/>
              </w:rPr>
              <w:t>Title</w:t>
            </w:r>
          </w:p>
        </w:tc>
      </w:tr>
      <w:tr w:rsidR="00DF5EE6">
        <w:tblPrEx>
          <w:tblCellMar>
            <w:top w:w="0" w:type="dxa"/>
            <w:bottom w:w="0" w:type="dxa"/>
          </w:tblCellMar>
        </w:tblPrEx>
        <w:trPr>
          <w:cantSplit/>
        </w:trPr>
        <w:tc>
          <w:tcPr>
            <w:tcW w:w="963" w:type="dxa"/>
            <w:tcBorders>
              <w:bottom w:val="single" w:sz="4" w:space="0" w:color="auto"/>
            </w:tcBorders>
          </w:tcPr>
          <w:p w:rsidR="00DF5EE6" w:rsidRDefault="00DF5EE6">
            <w:pPr>
              <w:pStyle w:val="TableText"/>
              <w:jc w:val="center"/>
            </w:pPr>
            <w:r>
              <w:t>1</w:t>
            </w:r>
          </w:p>
        </w:tc>
        <w:tc>
          <w:tcPr>
            <w:tcW w:w="1767" w:type="dxa"/>
            <w:tcBorders>
              <w:bottom w:val="single" w:sz="4" w:space="0" w:color="auto"/>
            </w:tcBorders>
          </w:tcPr>
          <w:p w:rsidR="00DF5EE6" w:rsidRDefault="00DF5EE6">
            <w:pPr>
              <w:pStyle w:val="TableText"/>
            </w:pPr>
            <w:r>
              <w:t>Literature review (2002)</w:t>
            </w:r>
          </w:p>
        </w:tc>
        <w:tc>
          <w:tcPr>
            <w:tcW w:w="2223" w:type="dxa"/>
            <w:tcBorders>
              <w:bottom w:val="single" w:sz="4" w:space="0" w:color="auto"/>
            </w:tcBorders>
          </w:tcPr>
          <w:p w:rsidR="00DF5EE6" w:rsidRDefault="00DF5EE6">
            <w:pPr>
              <w:pStyle w:val="TableText"/>
            </w:pPr>
            <w:r>
              <w:t>Caroline Maskill</w:t>
            </w:r>
            <w:r>
              <w:br/>
              <w:t>Ian Hodges</w:t>
            </w:r>
            <w:r>
              <w:br/>
              <w:t>Velma McLellan</w:t>
            </w:r>
            <w:r>
              <w:br/>
              <w:t>Dr Sunny Collings</w:t>
            </w:r>
          </w:p>
        </w:tc>
        <w:tc>
          <w:tcPr>
            <w:tcW w:w="4403" w:type="dxa"/>
            <w:tcBorders>
              <w:bottom w:val="single" w:sz="4" w:space="0" w:color="auto"/>
            </w:tcBorders>
          </w:tcPr>
          <w:p w:rsidR="00DF5EE6" w:rsidRDefault="00DF5EE6">
            <w:pPr>
              <w:pStyle w:val="TableText"/>
              <w:rPr>
                <w:i/>
                <w:iCs/>
              </w:rPr>
            </w:pPr>
            <w:r>
              <w:rPr>
                <w:i/>
                <w:iCs/>
              </w:rPr>
              <w:t>Explaining Patterns of Suicide: A selective review of studies examining social, economic, cultural and other population-level influences</w:t>
            </w:r>
          </w:p>
        </w:tc>
      </w:tr>
      <w:tr w:rsidR="00DF5EE6">
        <w:tblPrEx>
          <w:tblCellMar>
            <w:top w:w="0" w:type="dxa"/>
            <w:bottom w:w="0" w:type="dxa"/>
          </w:tblCellMar>
        </w:tblPrEx>
        <w:trPr>
          <w:cantSplit/>
        </w:trPr>
        <w:tc>
          <w:tcPr>
            <w:tcW w:w="963" w:type="dxa"/>
            <w:shd w:val="clear" w:color="auto" w:fill="E0E0E0"/>
          </w:tcPr>
          <w:p w:rsidR="00DF5EE6" w:rsidRDefault="00DF5EE6">
            <w:pPr>
              <w:pStyle w:val="TableText"/>
              <w:jc w:val="center"/>
            </w:pPr>
            <w:r>
              <w:t>2</w:t>
            </w:r>
          </w:p>
        </w:tc>
        <w:tc>
          <w:tcPr>
            <w:tcW w:w="1767" w:type="dxa"/>
            <w:shd w:val="clear" w:color="auto" w:fill="E0E0E0"/>
          </w:tcPr>
          <w:p w:rsidR="00DF5EE6" w:rsidRDefault="00DF5EE6">
            <w:pPr>
              <w:pStyle w:val="TableText"/>
            </w:pPr>
            <w:r>
              <w:t>Review of routine data (2002)</w:t>
            </w:r>
          </w:p>
        </w:tc>
        <w:tc>
          <w:tcPr>
            <w:tcW w:w="2223" w:type="dxa"/>
            <w:shd w:val="clear" w:color="auto" w:fill="E0E0E0"/>
          </w:tcPr>
          <w:p w:rsidR="00DF5EE6" w:rsidRDefault="00DF5EE6">
            <w:pPr>
              <w:pStyle w:val="TableText"/>
            </w:pPr>
            <w:r>
              <w:t>Stuart Ferguson</w:t>
            </w:r>
            <w:r>
              <w:br/>
              <w:t>Assc Prof Tony Blakely</w:t>
            </w:r>
            <w:r>
              <w:br/>
              <w:t>Bridget Allan</w:t>
            </w:r>
            <w:r>
              <w:br/>
              <w:t>Dr Sunny Collings</w:t>
            </w:r>
          </w:p>
        </w:tc>
        <w:tc>
          <w:tcPr>
            <w:tcW w:w="4403" w:type="dxa"/>
            <w:shd w:val="clear" w:color="auto" w:fill="E0E0E0"/>
          </w:tcPr>
          <w:p w:rsidR="00DF5EE6" w:rsidRDefault="00DF5EE6">
            <w:pPr>
              <w:pStyle w:val="TableText"/>
              <w:rPr>
                <w:i/>
                <w:iCs/>
              </w:rPr>
            </w:pPr>
            <w:r>
              <w:rPr>
                <w:i/>
                <w:iCs/>
              </w:rPr>
              <w:t>Suicide Rates in New Zealand: Exploring associations with social and economic factors</w:t>
            </w:r>
          </w:p>
        </w:tc>
      </w:tr>
      <w:tr w:rsidR="00DF5EE6">
        <w:tblPrEx>
          <w:tblCellMar>
            <w:top w:w="0" w:type="dxa"/>
            <w:bottom w:w="0" w:type="dxa"/>
          </w:tblCellMar>
        </w:tblPrEx>
        <w:trPr>
          <w:cantSplit/>
        </w:trPr>
        <w:tc>
          <w:tcPr>
            <w:tcW w:w="963" w:type="dxa"/>
          </w:tcPr>
          <w:p w:rsidR="00DF5EE6" w:rsidRDefault="00DF5EE6">
            <w:pPr>
              <w:pStyle w:val="TableText"/>
              <w:jc w:val="center"/>
            </w:pPr>
            <w:r>
              <w:t>3</w:t>
            </w:r>
          </w:p>
        </w:tc>
        <w:tc>
          <w:tcPr>
            <w:tcW w:w="1767" w:type="dxa"/>
          </w:tcPr>
          <w:p w:rsidR="00DF5EE6" w:rsidRDefault="00DF5EE6">
            <w:pPr>
              <w:pStyle w:val="TableText"/>
            </w:pPr>
            <w:r>
              <w:t>Māori (2004)</w:t>
            </w:r>
          </w:p>
        </w:tc>
        <w:tc>
          <w:tcPr>
            <w:tcW w:w="2223" w:type="dxa"/>
          </w:tcPr>
          <w:p w:rsidR="00DF5EE6" w:rsidRDefault="00DF5EE6">
            <w:pPr>
              <w:pStyle w:val="TableText"/>
            </w:pPr>
            <w:r>
              <w:t>Dr Paul Hirini</w:t>
            </w:r>
            <w:r>
              <w:br/>
              <w:t>Dr Sunny Collings</w:t>
            </w:r>
          </w:p>
        </w:tc>
        <w:tc>
          <w:tcPr>
            <w:tcW w:w="4403" w:type="dxa"/>
          </w:tcPr>
          <w:p w:rsidR="00DF5EE6" w:rsidRDefault="00DF5EE6">
            <w:pPr>
              <w:pStyle w:val="TableText"/>
              <w:rPr>
                <w:i/>
                <w:iCs/>
              </w:rPr>
            </w:pPr>
            <w:r>
              <w:rPr>
                <w:i/>
                <w:iCs/>
              </w:rPr>
              <w:t>Whakamomori: He whakaaro, he korero noa.  A collection of contemporary views on Māori and suicide</w:t>
            </w:r>
          </w:p>
        </w:tc>
      </w:tr>
      <w:tr w:rsidR="00DF5EE6">
        <w:tblPrEx>
          <w:tblCellMar>
            <w:top w:w="0" w:type="dxa"/>
            <w:bottom w:w="0" w:type="dxa"/>
          </w:tblCellMar>
        </w:tblPrEx>
        <w:trPr>
          <w:cantSplit/>
        </w:trPr>
        <w:tc>
          <w:tcPr>
            <w:tcW w:w="963" w:type="dxa"/>
          </w:tcPr>
          <w:p w:rsidR="00DF5EE6" w:rsidRDefault="00DF5EE6">
            <w:pPr>
              <w:pStyle w:val="TableText"/>
              <w:jc w:val="center"/>
            </w:pPr>
            <w:r>
              <w:t>4</w:t>
            </w:r>
          </w:p>
        </w:tc>
        <w:tc>
          <w:tcPr>
            <w:tcW w:w="1767" w:type="dxa"/>
          </w:tcPr>
          <w:p w:rsidR="00DF5EE6" w:rsidRDefault="00DF5EE6">
            <w:pPr>
              <w:pStyle w:val="TableText"/>
            </w:pPr>
            <w:r>
              <w:t>New Zealand–Finland comparison (2003)</w:t>
            </w:r>
          </w:p>
        </w:tc>
        <w:tc>
          <w:tcPr>
            <w:tcW w:w="2223" w:type="dxa"/>
          </w:tcPr>
          <w:p w:rsidR="00DF5EE6" w:rsidRDefault="00DF5EE6">
            <w:pPr>
              <w:pStyle w:val="TableText"/>
            </w:pPr>
            <w:r>
              <w:t>Assc Prof Philippa Howden-Chapman</w:t>
            </w:r>
            <w:r>
              <w:br/>
              <w:t>Dr Simon Hales</w:t>
            </w:r>
            <w:r>
              <w:br/>
              <w:t>Dr Ralph Chapman</w:t>
            </w:r>
            <w:r>
              <w:br/>
              <w:t>Dr Ilmo Keskimaki</w:t>
            </w:r>
          </w:p>
        </w:tc>
        <w:tc>
          <w:tcPr>
            <w:tcW w:w="4403" w:type="dxa"/>
          </w:tcPr>
          <w:p w:rsidR="00DF5EE6" w:rsidRDefault="00DF5EE6">
            <w:pPr>
              <w:pStyle w:val="TableText"/>
              <w:rPr>
                <w:i/>
                <w:iCs/>
              </w:rPr>
            </w:pPr>
            <w:r>
              <w:rPr>
                <w:i/>
                <w:iCs/>
              </w:rPr>
              <w:t>The Impact of Economic Recession on Youth Suicide: A comparison of New Zealand and Finland</w:t>
            </w:r>
          </w:p>
        </w:tc>
      </w:tr>
      <w:tr w:rsidR="00DF5EE6">
        <w:tblPrEx>
          <w:tblCellMar>
            <w:top w:w="0" w:type="dxa"/>
            <w:bottom w:w="0" w:type="dxa"/>
          </w:tblCellMar>
        </w:tblPrEx>
        <w:trPr>
          <w:cantSplit/>
        </w:trPr>
        <w:tc>
          <w:tcPr>
            <w:tcW w:w="963" w:type="dxa"/>
          </w:tcPr>
          <w:p w:rsidR="00DF5EE6" w:rsidRDefault="00DF5EE6">
            <w:pPr>
              <w:pStyle w:val="TableText"/>
              <w:jc w:val="center"/>
            </w:pPr>
            <w:r>
              <w:t>5</w:t>
            </w:r>
          </w:p>
        </w:tc>
        <w:tc>
          <w:tcPr>
            <w:tcW w:w="1767" w:type="dxa"/>
          </w:tcPr>
          <w:p w:rsidR="00DF5EE6" w:rsidRDefault="00DF5EE6">
            <w:pPr>
              <w:pStyle w:val="TableText"/>
            </w:pPr>
            <w:r>
              <w:t>Data analysis from the New Zealand Census–Mortality Study (2004)</w:t>
            </w:r>
          </w:p>
        </w:tc>
        <w:tc>
          <w:tcPr>
            <w:tcW w:w="2223" w:type="dxa"/>
          </w:tcPr>
          <w:p w:rsidR="00DF5EE6" w:rsidRDefault="00DF5EE6">
            <w:pPr>
              <w:pStyle w:val="TableText"/>
            </w:pPr>
            <w:r>
              <w:t>Dr Sunny Collings</w:t>
            </w:r>
            <w:r>
              <w:br/>
              <w:t>Assc Prof Tony Blakely</w:t>
            </w:r>
            <w:r>
              <w:br/>
              <w:t>June Atkinson</w:t>
            </w:r>
            <w:r>
              <w:br/>
              <w:t>Jackie Fawcett</w:t>
            </w:r>
          </w:p>
        </w:tc>
        <w:tc>
          <w:tcPr>
            <w:tcW w:w="4403" w:type="dxa"/>
          </w:tcPr>
          <w:p w:rsidR="00DF5EE6" w:rsidRDefault="00DF5EE6">
            <w:pPr>
              <w:pStyle w:val="TableText"/>
              <w:rPr>
                <w:i/>
                <w:iCs/>
              </w:rPr>
            </w:pPr>
            <w:r>
              <w:rPr>
                <w:i/>
                <w:iCs/>
              </w:rPr>
              <w:t>Suicide Trends and Social Factors in New Zealand 1981–1999: Analyses from the New Zealand Census-Mortality Study</w:t>
            </w:r>
          </w:p>
        </w:tc>
      </w:tr>
      <w:tr w:rsidR="00DF5EE6">
        <w:tblPrEx>
          <w:tblCellMar>
            <w:top w:w="0" w:type="dxa"/>
            <w:bottom w:w="0" w:type="dxa"/>
          </w:tblCellMar>
        </w:tblPrEx>
        <w:trPr>
          <w:cantSplit/>
        </w:trPr>
        <w:tc>
          <w:tcPr>
            <w:tcW w:w="963" w:type="dxa"/>
          </w:tcPr>
          <w:p w:rsidR="00DF5EE6" w:rsidRDefault="00DF5EE6">
            <w:pPr>
              <w:pStyle w:val="TableText"/>
              <w:jc w:val="center"/>
            </w:pPr>
            <w:r>
              <w:t>6</w:t>
            </w:r>
          </w:p>
        </w:tc>
        <w:tc>
          <w:tcPr>
            <w:tcW w:w="1767" w:type="dxa"/>
          </w:tcPr>
          <w:p w:rsidR="00DF5EE6" w:rsidRDefault="00DF5EE6">
            <w:pPr>
              <w:pStyle w:val="TableText"/>
            </w:pPr>
            <w:r>
              <w:t>Summary of reports 1–5 (2004)</w:t>
            </w:r>
          </w:p>
        </w:tc>
        <w:tc>
          <w:tcPr>
            <w:tcW w:w="2223" w:type="dxa"/>
          </w:tcPr>
          <w:p w:rsidR="00DF5EE6" w:rsidRDefault="00DF5EE6">
            <w:pPr>
              <w:pStyle w:val="TableText"/>
            </w:pPr>
            <w:r>
              <w:t>Dr Sunny Collings</w:t>
            </w:r>
            <w:r>
              <w:br/>
              <w:t>Assc Prof Annette Beautrais</w:t>
            </w:r>
          </w:p>
        </w:tc>
        <w:tc>
          <w:tcPr>
            <w:tcW w:w="4403" w:type="dxa"/>
          </w:tcPr>
          <w:p w:rsidR="00DF5EE6" w:rsidRDefault="00DF5EE6">
            <w:pPr>
              <w:pStyle w:val="TableText"/>
              <w:rPr>
                <w:i/>
                <w:iCs/>
              </w:rPr>
            </w:pPr>
            <w:r>
              <w:rPr>
                <w:i/>
                <w:iCs/>
              </w:rPr>
              <w:t>Suicide Prevention in New Zealand: A contemporary perspective</w:t>
            </w:r>
          </w:p>
        </w:tc>
      </w:tr>
    </w:tbl>
    <w:p w:rsidR="00DF5EE6" w:rsidRDefault="00DF5EE6"/>
    <w:p w:rsidR="00DF5EE6" w:rsidRDefault="00DF5EE6">
      <w:pPr>
        <w:pStyle w:val="Heading1"/>
        <w:rPr>
          <w:bCs/>
        </w:rPr>
      </w:pPr>
      <w:r>
        <w:br w:type="page"/>
      </w:r>
      <w:bookmarkStart w:id="7" w:name="_Toc102282366"/>
      <w:r>
        <w:lastRenderedPageBreak/>
        <w:t>Acknowledgements</w:t>
      </w:r>
      <w:bookmarkEnd w:id="7"/>
    </w:p>
    <w:p w:rsidR="00DF5EE6" w:rsidRDefault="00DF5EE6"/>
    <w:p w:rsidR="00DF5EE6" w:rsidRDefault="00DF5EE6">
      <w:pPr>
        <w:rPr>
          <w:color w:val="000000"/>
        </w:rPr>
      </w:pPr>
      <w:r>
        <w:t xml:space="preserve">The project as a whole was overseen by a multidisciplinary advisory group whose members also contributed directly to the development of this study: </w:t>
      </w:r>
      <w:r>
        <w:rPr>
          <w:color w:val="000000"/>
        </w:rPr>
        <w:t>Dr Rees Tapsell, Associate Professor Philippa Howden-Chapman, Associate Professor Annette Beautrais, and Mr Don Smith.</w:t>
      </w:r>
    </w:p>
    <w:p w:rsidR="00DF5EE6" w:rsidRDefault="00DF5EE6">
      <w:pPr>
        <w:pStyle w:val="Heading1"/>
        <w:spacing w:before="2000"/>
      </w:pPr>
      <w:bookmarkStart w:id="8" w:name="_Toc102282367"/>
      <w:r>
        <w:t>Disclaimer</w:t>
      </w:r>
      <w:bookmarkEnd w:id="8"/>
    </w:p>
    <w:p w:rsidR="00DF5EE6" w:rsidRDefault="00DF5EE6"/>
    <w:p w:rsidR="00DF5EE6" w:rsidRDefault="00DF5EE6">
      <w:r>
        <w:t>This report was prepared under contract to the New Zealand Ministry of Health.  The copyright in this report is owned by the Crown and administered by the Ministry.  The views of the authors do not necessarily represent the views or policy of the New Zealand Ministry of Health.  The Ministry makes no warranty, express or implied, nor assumes any liability or responsibility for use of or reliance on the contents of this report.</w:t>
      </w:r>
    </w:p>
    <w:p w:rsidR="00DF5EE6" w:rsidRDefault="00DF5EE6"/>
    <w:p w:rsidR="00DF5EE6" w:rsidRDefault="00DF5EE6">
      <w:r>
        <w:t>A similar version of this report was published by the Department of Public Health, Wellington School of Medicine and Health Services in August 2003, ISBN 0-473-09821-0.</w:t>
      </w:r>
    </w:p>
    <w:p w:rsidR="00DF5EE6" w:rsidRDefault="00DF5EE6"/>
    <w:p w:rsidR="00DF5EE6" w:rsidRDefault="00DF5EE6">
      <w:pPr>
        <w:sectPr w:rsidR="00DF5EE6">
          <w:footerReference w:type="even" r:id="rId10"/>
          <w:footerReference w:type="default" r:id="rId11"/>
          <w:pgSz w:w="11907" w:h="16840" w:code="9"/>
          <w:pgMar w:top="1418" w:right="1134" w:bottom="1701" w:left="1418" w:header="0" w:footer="284" w:gutter="0"/>
          <w:pgNumType w:fmt="lowerRoman"/>
          <w:cols w:space="720"/>
        </w:sectPr>
      </w:pPr>
    </w:p>
    <w:p w:rsidR="00DF5EE6" w:rsidRDefault="00DF5EE6">
      <w:pPr>
        <w:pStyle w:val="IntroHead"/>
      </w:pPr>
      <w:r>
        <w:lastRenderedPageBreak/>
        <w:t>Contents</w:t>
      </w:r>
      <w:bookmarkEnd w:id="3"/>
      <w:bookmarkEnd w:id="4"/>
    </w:p>
    <w:p w:rsidR="00DF5EE6" w:rsidRDefault="00DF5EE6">
      <w:pPr>
        <w:pStyle w:val="TOC1"/>
        <w:rPr>
          <w:rFonts w:ascii="Times New Roman" w:hAnsi="Times New Roman"/>
          <w:noProof/>
          <w:sz w:val="20"/>
          <w:lang w:val="en-GB"/>
        </w:rPr>
      </w:pPr>
      <w:r>
        <w:rPr>
          <w:rFonts w:ascii="Arial" w:hAnsi="Arial"/>
          <w:b/>
          <w:sz w:val="24"/>
        </w:rPr>
        <w:fldChar w:fldCharType="begin"/>
      </w:r>
      <w:r>
        <w:rPr>
          <w:rFonts w:ascii="Arial" w:hAnsi="Arial"/>
          <w:b/>
          <w:sz w:val="24"/>
        </w:rPr>
        <w:instrText xml:space="preserve"> TOC \o "1-2" </w:instrText>
      </w:r>
      <w:r>
        <w:rPr>
          <w:rFonts w:ascii="Arial" w:hAnsi="Arial"/>
          <w:b/>
          <w:sz w:val="24"/>
        </w:rPr>
        <w:fldChar w:fldCharType="separate"/>
      </w:r>
      <w:r>
        <w:rPr>
          <w:noProof/>
        </w:rPr>
        <w:t>Preface</w:t>
      </w:r>
      <w:r>
        <w:rPr>
          <w:noProof/>
          <w:sz w:val="20"/>
        </w:rPr>
        <w:tab/>
      </w:r>
      <w:r>
        <w:rPr>
          <w:noProof/>
          <w:sz w:val="20"/>
        </w:rPr>
        <w:fldChar w:fldCharType="begin"/>
      </w:r>
      <w:r>
        <w:rPr>
          <w:noProof/>
          <w:sz w:val="20"/>
        </w:rPr>
        <w:instrText xml:space="preserve"> PAGEREF _Toc102282364 \h </w:instrText>
      </w:r>
      <w:r>
        <w:rPr>
          <w:noProof/>
          <w:sz w:val="20"/>
        </w:rPr>
      </w:r>
      <w:r>
        <w:rPr>
          <w:noProof/>
          <w:sz w:val="20"/>
        </w:rPr>
        <w:fldChar w:fldCharType="separate"/>
      </w:r>
      <w:r>
        <w:rPr>
          <w:noProof/>
          <w:sz w:val="20"/>
        </w:rPr>
        <w:t>iii</w:t>
      </w:r>
      <w:r>
        <w:rPr>
          <w:noProof/>
          <w:sz w:val="20"/>
        </w:rPr>
        <w:fldChar w:fldCharType="end"/>
      </w:r>
    </w:p>
    <w:p w:rsidR="00DF5EE6" w:rsidRDefault="00DF5EE6">
      <w:pPr>
        <w:pStyle w:val="TOC1"/>
        <w:rPr>
          <w:rFonts w:ascii="Times New Roman" w:hAnsi="Times New Roman"/>
          <w:noProof/>
          <w:sz w:val="20"/>
          <w:lang w:val="en-GB"/>
        </w:rPr>
      </w:pPr>
      <w:r>
        <w:rPr>
          <w:noProof/>
        </w:rPr>
        <w:t>Acknowledgements</w:t>
      </w:r>
      <w:r>
        <w:rPr>
          <w:noProof/>
          <w:sz w:val="20"/>
        </w:rPr>
        <w:tab/>
      </w:r>
      <w:r>
        <w:rPr>
          <w:noProof/>
          <w:sz w:val="20"/>
        </w:rPr>
        <w:fldChar w:fldCharType="begin"/>
      </w:r>
      <w:r>
        <w:rPr>
          <w:noProof/>
          <w:sz w:val="20"/>
        </w:rPr>
        <w:instrText xml:space="preserve"> PAGEREF _Toc102282366 \h </w:instrText>
      </w:r>
      <w:r>
        <w:rPr>
          <w:noProof/>
          <w:sz w:val="20"/>
        </w:rPr>
      </w:r>
      <w:r>
        <w:rPr>
          <w:noProof/>
          <w:sz w:val="20"/>
        </w:rPr>
        <w:fldChar w:fldCharType="separate"/>
      </w:r>
      <w:r>
        <w:rPr>
          <w:noProof/>
          <w:sz w:val="20"/>
        </w:rPr>
        <w:t>iv</w:t>
      </w:r>
      <w:r>
        <w:rPr>
          <w:noProof/>
          <w:sz w:val="20"/>
        </w:rPr>
        <w:fldChar w:fldCharType="end"/>
      </w:r>
    </w:p>
    <w:p w:rsidR="00DF5EE6" w:rsidRDefault="00DF5EE6">
      <w:pPr>
        <w:pStyle w:val="TOC1"/>
        <w:rPr>
          <w:rFonts w:ascii="Times New Roman" w:hAnsi="Times New Roman"/>
          <w:noProof/>
          <w:sz w:val="20"/>
          <w:lang w:val="en-GB"/>
        </w:rPr>
      </w:pPr>
      <w:r>
        <w:rPr>
          <w:noProof/>
        </w:rPr>
        <w:t>Disclaimer</w:t>
      </w:r>
      <w:r>
        <w:rPr>
          <w:noProof/>
          <w:sz w:val="20"/>
        </w:rPr>
        <w:tab/>
      </w:r>
      <w:r>
        <w:rPr>
          <w:noProof/>
          <w:sz w:val="20"/>
        </w:rPr>
        <w:fldChar w:fldCharType="begin"/>
      </w:r>
      <w:r>
        <w:rPr>
          <w:noProof/>
          <w:sz w:val="20"/>
        </w:rPr>
        <w:instrText xml:space="preserve"> PAGEREF _Toc102282367 \h </w:instrText>
      </w:r>
      <w:r>
        <w:rPr>
          <w:noProof/>
          <w:sz w:val="20"/>
        </w:rPr>
      </w:r>
      <w:r>
        <w:rPr>
          <w:noProof/>
          <w:sz w:val="20"/>
        </w:rPr>
        <w:fldChar w:fldCharType="separate"/>
      </w:r>
      <w:r>
        <w:rPr>
          <w:noProof/>
          <w:sz w:val="20"/>
        </w:rPr>
        <w:t>iv</w:t>
      </w:r>
      <w:r>
        <w:rPr>
          <w:noProof/>
          <w:sz w:val="20"/>
        </w:rPr>
        <w:fldChar w:fldCharType="end"/>
      </w:r>
    </w:p>
    <w:p w:rsidR="00DF5EE6" w:rsidRDefault="00DF5EE6">
      <w:pPr>
        <w:pStyle w:val="TOC1"/>
        <w:rPr>
          <w:rFonts w:ascii="Times New Roman" w:hAnsi="Times New Roman"/>
          <w:noProof/>
          <w:sz w:val="20"/>
          <w:lang w:val="en-GB"/>
        </w:rPr>
      </w:pPr>
      <w:r>
        <w:rPr>
          <w:noProof/>
        </w:rPr>
        <w:t>Executive Summary</w:t>
      </w:r>
      <w:r>
        <w:rPr>
          <w:noProof/>
          <w:sz w:val="20"/>
        </w:rPr>
        <w:tab/>
      </w:r>
      <w:r>
        <w:rPr>
          <w:noProof/>
          <w:sz w:val="20"/>
        </w:rPr>
        <w:fldChar w:fldCharType="begin"/>
      </w:r>
      <w:r>
        <w:rPr>
          <w:noProof/>
          <w:sz w:val="20"/>
        </w:rPr>
        <w:instrText xml:space="preserve"> PAGEREF _Toc102282368 \h </w:instrText>
      </w:r>
      <w:r>
        <w:rPr>
          <w:noProof/>
          <w:sz w:val="20"/>
        </w:rPr>
      </w:r>
      <w:r>
        <w:rPr>
          <w:noProof/>
          <w:sz w:val="20"/>
        </w:rPr>
        <w:fldChar w:fldCharType="separate"/>
      </w:r>
      <w:r>
        <w:rPr>
          <w:noProof/>
          <w:sz w:val="20"/>
        </w:rPr>
        <w:t>viii</w:t>
      </w:r>
      <w:r>
        <w:rPr>
          <w:noProof/>
          <w:sz w:val="20"/>
        </w:rPr>
        <w:fldChar w:fldCharType="end"/>
      </w:r>
    </w:p>
    <w:p w:rsidR="00DF5EE6" w:rsidRDefault="00DF5EE6">
      <w:pPr>
        <w:pStyle w:val="TOC1"/>
        <w:rPr>
          <w:rFonts w:ascii="Times New Roman" w:hAnsi="Times New Roman"/>
          <w:noProof/>
          <w:sz w:val="20"/>
          <w:lang w:val="en-GB"/>
        </w:rPr>
      </w:pPr>
      <w:r>
        <w:rPr>
          <w:noProof/>
        </w:rPr>
        <w:t>Introduction</w:t>
      </w:r>
      <w:r>
        <w:rPr>
          <w:noProof/>
          <w:sz w:val="20"/>
        </w:rPr>
        <w:tab/>
      </w:r>
      <w:r>
        <w:rPr>
          <w:noProof/>
          <w:sz w:val="20"/>
        </w:rPr>
        <w:fldChar w:fldCharType="begin"/>
      </w:r>
      <w:r>
        <w:rPr>
          <w:noProof/>
          <w:sz w:val="20"/>
        </w:rPr>
        <w:instrText xml:space="preserve"> PAGEREF _Toc102282369 \h </w:instrText>
      </w:r>
      <w:r>
        <w:rPr>
          <w:noProof/>
          <w:sz w:val="20"/>
        </w:rPr>
      </w:r>
      <w:r>
        <w:rPr>
          <w:noProof/>
          <w:sz w:val="20"/>
        </w:rPr>
        <w:fldChar w:fldCharType="separate"/>
      </w:r>
      <w:r>
        <w:rPr>
          <w:noProof/>
          <w:sz w:val="20"/>
        </w:rPr>
        <w:t>1</w:t>
      </w:r>
      <w:r>
        <w:rPr>
          <w:noProof/>
          <w:sz w:val="20"/>
        </w:rPr>
        <w:fldChar w:fldCharType="end"/>
      </w:r>
    </w:p>
    <w:p w:rsidR="00DF5EE6" w:rsidRDefault="00DF5EE6">
      <w:pPr>
        <w:pStyle w:val="TOC2"/>
        <w:rPr>
          <w:rFonts w:ascii="Times New Roman" w:hAnsi="Times New Roman"/>
          <w:noProof/>
          <w:sz w:val="24"/>
          <w:szCs w:val="24"/>
          <w:lang w:val="en-GB"/>
        </w:rPr>
      </w:pPr>
      <w:r>
        <w:rPr>
          <w:noProof/>
        </w:rPr>
        <w:t>Objectives and methodology of report</w:t>
      </w:r>
      <w:r>
        <w:rPr>
          <w:noProof/>
        </w:rPr>
        <w:tab/>
      </w:r>
      <w:r>
        <w:rPr>
          <w:noProof/>
        </w:rPr>
        <w:fldChar w:fldCharType="begin"/>
      </w:r>
      <w:r>
        <w:rPr>
          <w:noProof/>
        </w:rPr>
        <w:instrText xml:space="preserve"> PAGEREF _Toc102282370 \h </w:instrText>
      </w:r>
      <w:r>
        <w:rPr>
          <w:noProof/>
        </w:rPr>
      </w:r>
      <w:r>
        <w:rPr>
          <w:noProof/>
        </w:rPr>
        <w:fldChar w:fldCharType="separate"/>
      </w:r>
      <w:r>
        <w:rPr>
          <w:noProof/>
        </w:rPr>
        <w:t>1</w:t>
      </w:r>
      <w:r>
        <w:rPr>
          <w:noProof/>
        </w:rPr>
        <w:fldChar w:fldCharType="end"/>
      </w:r>
    </w:p>
    <w:p w:rsidR="00DF5EE6" w:rsidRDefault="00DF5EE6">
      <w:pPr>
        <w:pStyle w:val="TOC1"/>
        <w:rPr>
          <w:rFonts w:ascii="Times New Roman" w:hAnsi="Times New Roman"/>
          <w:noProof/>
          <w:sz w:val="20"/>
          <w:lang w:val="en-GB"/>
        </w:rPr>
      </w:pPr>
      <w:r>
        <w:rPr>
          <w:noProof/>
        </w:rPr>
        <w:t>1</w:t>
      </w:r>
      <w:r>
        <w:rPr>
          <w:rFonts w:ascii="Times New Roman" w:hAnsi="Times New Roman"/>
          <w:noProof/>
          <w:sz w:val="24"/>
          <w:szCs w:val="24"/>
          <w:lang w:val="en-GB"/>
        </w:rPr>
        <w:tab/>
      </w:r>
      <w:r>
        <w:rPr>
          <w:noProof/>
        </w:rPr>
        <w:t>Gender</w:t>
      </w:r>
      <w:r>
        <w:rPr>
          <w:noProof/>
          <w:sz w:val="20"/>
        </w:rPr>
        <w:tab/>
      </w:r>
      <w:r>
        <w:rPr>
          <w:noProof/>
          <w:sz w:val="20"/>
        </w:rPr>
        <w:fldChar w:fldCharType="begin"/>
      </w:r>
      <w:r>
        <w:rPr>
          <w:noProof/>
          <w:sz w:val="20"/>
        </w:rPr>
        <w:instrText xml:space="preserve"> PAGEREF _Toc102282371 \h </w:instrText>
      </w:r>
      <w:r>
        <w:rPr>
          <w:noProof/>
          <w:sz w:val="20"/>
        </w:rPr>
      </w:r>
      <w:r>
        <w:rPr>
          <w:noProof/>
          <w:sz w:val="20"/>
        </w:rPr>
        <w:fldChar w:fldCharType="separate"/>
      </w:r>
      <w:r>
        <w:rPr>
          <w:noProof/>
          <w:sz w:val="20"/>
        </w:rPr>
        <w:t>3</w:t>
      </w:r>
      <w:r>
        <w:rPr>
          <w:noProof/>
          <w:sz w:val="20"/>
        </w:rPr>
        <w:fldChar w:fldCharType="end"/>
      </w:r>
    </w:p>
    <w:p w:rsidR="00DF5EE6" w:rsidRDefault="00DF5EE6">
      <w:pPr>
        <w:pStyle w:val="TOC2"/>
        <w:rPr>
          <w:rFonts w:ascii="Times New Roman" w:hAnsi="Times New Roman"/>
          <w:noProof/>
          <w:sz w:val="24"/>
          <w:szCs w:val="24"/>
          <w:lang w:val="en-GB"/>
        </w:rPr>
      </w:pPr>
      <w:r>
        <w:rPr>
          <w:noProof/>
        </w:rPr>
        <w:t>Key trends and observations</w:t>
      </w:r>
      <w:r>
        <w:rPr>
          <w:noProof/>
        </w:rPr>
        <w:tab/>
      </w:r>
      <w:r>
        <w:rPr>
          <w:noProof/>
        </w:rPr>
        <w:fldChar w:fldCharType="begin"/>
      </w:r>
      <w:r>
        <w:rPr>
          <w:noProof/>
        </w:rPr>
        <w:instrText xml:space="preserve"> PAGEREF _Toc102282372 \h </w:instrText>
      </w:r>
      <w:r>
        <w:rPr>
          <w:noProof/>
        </w:rPr>
      </w:r>
      <w:r>
        <w:rPr>
          <w:noProof/>
        </w:rPr>
        <w:fldChar w:fldCharType="separate"/>
      </w:r>
      <w:r>
        <w:rPr>
          <w:noProof/>
        </w:rPr>
        <w:t>3</w:t>
      </w:r>
      <w:r>
        <w:rPr>
          <w:noProof/>
        </w:rPr>
        <w:fldChar w:fldCharType="end"/>
      </w:r>
    </w:p>
    <w:p w:rsidR="00DF5EE6" w:rsidRDefault="00DF5EE6">
      <w:pPr>
        <w:pStyle w:val="TOC1"/>
        <w:rPr>
          <w:rFonts w:ascii="Times New Roman" w:hAnsi="Times New Roman"/>
          <w:noProof/>
          <w:sz w:val="20"/>
          <w:lang w:val="en-GB"/>
        </w:rPr>
      </w:pPr>
      <w:r>
        <w:rPr>
          <w:noProof/>
        </w:rPr>
        <w:t>2</w:t>
      </w:r>
      <w:r>
        <w:rPr>
          <w:rFonts w:ascii="Times New Roman" w:hAnsi="Times New Roman"/>
          <w:noProof/>
          <w:sz w:val="24"/>
          <w:szCs w:val="24"/>
          <w:lang w:val="en-GB"/>
        </w:rPr>
        <w:tab/>
      </w:r>
      <w:r>
        <w:rPr>
          <w:noProof/>
        </w:rPr>
        <w:t>Age Group</w:t>
      </w:r>
      <w:r>
        <w:rPr>
          <w:noProof/>
          <w:sz w:val="20"/>
        </w:rPr>
        <w:tab/>
      </w:r>
      <w:r>
        <w:rPr>
          <w:noProof/>
          <w:sz w:val="20"/>
        </w:rPr>
        <w:fldChar w:fldCharType="begin"/>
      </w:r>
      <w:r>
        <w:rPr>
          <w:noProof/>
          <w:sz w:val="20"/>
        </w:rPr>
        <w:instrText xml:space="preserve"> PAGEREF _Toc102282373 \h </w:instrText>
      </w:r>
      <w:r>
        <w:rPr>
          <w:noProof/>
          <w:sz w:val="20"/>
        </w:rPr>
      </w:r>
      <w:r>
        <w:rPr>
          <w:noProof/>
          <w:sz w:val="20"/>
        </w:rPr>
        <w:fldChar w:fldCharType="separate"/>
      </w:r>
      <w:r>
        <w:rPr>
          <w:noProof/>
          <w:sz w:val="20"/>
        </w:rPr>
        <w:t>8</w:t>
      </w:r>
      <w:r>
        <w:rPr>
          <w:noProof/>
          <w:sz w:val="20"/>
        </w:rPr>
        <w:fldChar w:fldCharType="end"/>
      </w:r>
    </w:p>
    <w:p w:rsidR="00DF5EE6" w:rsidRDefault="00DF5EE6">
      <w:pPr>
        <w:pStyle w:val="TOC2"/>
        <w:rPr>
          <w:rFonts w:ascii="Times New Roman" w:hAnsi="Times New Roman"/>
          <w:noProof/>
          <w:sz w:val="24"/>
          <w:szCs w:val="24"/>
          <w:lang w:val="en-GB"/>
        </w:rPr>
      </w:pPr>
      <w:r>
        <w:rPr>
          <w:noProof/>
        </w:rPr>
        <w:t>Key trends and observations</w:t>
      </w:r>
      <w:r>
        <w:rPr>
          <w:noProof/>
        </w:rPr>
        <w:tab/>
      </w:r>
      <w:r>
        <w:rPr>
          <w:noProof/>
        </w:rPr>
        <w:fldChar w:fldCharType="begin"/>
      </w:r>
      <w:r>
        <w:rPr>
          <w:noProof/>
        </w:rPr>
        <w:instrText xml:space="preserve"> PAGEREF _Toc102282374 \h </w:instrText>
      </w:r>
      <w:r>
        <w:rPr>
          <w:noProof/>
        </w:rPr>
      </w:r>
      <w:r>
        <w:rPr>
          <w:noProof/>
        </w:rPr>
        <w:fldChar w:fldCharType="separate"/>
      </w:r>
      <w:r>
        <w:rPr>
          <w:noProof/>
        </w:rPr>
        <w:t>8</w:t>
      </w:r>
      <w:r>
        <w:rPr>
          <w:noProof/>
        </w:rPr>
        <w:fldChar w:fldCharType="end"/>
      </w:r>
    </w:p>
    <w:p w:rsidR="00DF5EE6" w:rsidRDefault="00DF5EE6">
      <w:pPr>
        <w:pStyle w:val="TOC1"/>
        <w:rPr>
          <w:rFonts w:ascii="Times New Roman" w:hAnsi="Times New Roman"/>
          <w:noProof/>
          <w:sz w:val="20"/>
          <w:lang w:val="en-GB"/>
        </w:rPr>
      </w:pPr>
      <w:r>
        <w:rPr>
          <w:noProof/>
        </w:rPr>
        <w:t>3</w:t>
      </w:r>
      <w:r>
        <w:rPr>
          <w:rFonts w:ascii="Times New Roman" w:hAnsi="Times New Roman"/>
          <w:noProof/>
          <w:sz w:val="24"/>
          <w:szCs w:val="24"/>
          <w:lang w:val="en-GB"/>
        </w:rPr>
        <w:tab/>
      </w:r>
      <w:r>
        <w:rPr>
          <w:noProof/>
        </w:rPr>
        <w:t>Ethnicity</w:t>
      </w:r>
      <w:r>
        <w:rPr>
          <w:noProof/>
          <w:sz w:val="20"/>
        </w:rPr>
        <w:tab/>
      </w:r>
      <w:r>
        <w:rPr>
          <w:noProof/>
          <w:sz w:val="20"/>
        </w:rPr>
        <w:fldChar w:fldCharType="begin"/>
      </w:r>
      <w:r>
        <w:rPr>
          <w:noProof/>
          <w:sz w:val="20"/>
        </w:rPr>
        <w:instrText xml:space="preserve"> PAGEREF _Toc102282375 \h </w:instrText>
      </w:r>
      <w:r>
        <w:rPr>
          <w:noProof/>
          <w:sz w:val="20"/>
        </w:rPr>
      </w:r>
      <w:r>
        <w:rPr>
          <w:noProof/>
          <w:sz w:val="20"/>
        </w:rPr>
        <w:fldChar w:fldCharType="separate"/>
      </w:r>
      <w:r>
        <w:rPr>
          <w:noProof/>
          <w:sz w:val="20"/>
        </w:rPr>
        <w:t>11</w:t>
      </w:r>
      <w:r>
        <w:rPr>
          <w:noProof/>
          <w:sz w:val="20"/>
        </w:rPr>
        <w:fldChar w:fldCharType="end"/>
      </w:r>
    </w:p>
    <w:p w:rsidR="00DF5EE6" w:rsidRDefault="00DF5EE6">
      <w:pPr>
        <w:pStyle w:val="TOC2"/>
        <w:rPr>
          <w:rFonts w:ascii="Times New Roman" w:hAnsi="Times New Roman"/>
          <w:noProof/>
          <w:sz w:val="24"/>
          <w:szCs w:val="24"/>
          <w:lang w:val="en-GB"/>
        </w:rPr>
      </w:pPr>
      <w:r>
        <w:rPr>
          <w:noProof/>
        </w:rPr>
        <w:t>Key trends and observations</w:t>
      </w:r>
      <w:r>
        <w:rPr>
          <w:noProof/>
        </w:rPr>
        <w:tab/>
      </w:r>
      <w:r>
        <w:rPr>
          <w:noProof/>
        </w:rPr>
        <w:fldChar w:fldCharType="begin"/>
      </w:r>
      <w:r>
        <w:rPr>
          <w:noProof/>
        </w:rPr>
        <w:instrText xml:space="preserve"> PAGEREF _Toc102282376 \h </w:instrText>
      </w:r>
      <w:r>
        <w:rPr>
          <w:noProof/>
        </w:rPr>
      </w:r>
      <w:r>
        <w:rPr>
          <w:noProof/>
        </w:rPr>
        <w:fldChar w:fldCharType="separate"/>
      </w:r>
      <w:r>
        <w:rPr>
          <w:noProof/>
        </w:rPr>
        <w:t>12</w:t>
      </w:r>
      <w:r>
        <w:rPr>
          <w:noProof/>
        </w:rPr>
        <w:fldChar w:fldCharType="end"/>
      </w:r>
    </w:p>
    <w:p w:rsidR="00DF5EE6" w:rsidRDefault="00DF5EE6">
      <w:pPr>
        <w:pStyle w:val="TOC1"/>
        <w:rPr>
          <w:rFonts w:ascii="Times New Roman" w:hAnsi="Times New Roman"/>
          <w:noProof/>
          <w:sz w:val="20"/>
          <w:lang w:val="en-GB"/>
        </w:rPr>
      </w:pPr>
      <w:r>
        <w:rPr>
          <w:noProof/>
        </w:rPr>
        <w:t>4</w:t>
      </w:r>
      <w:r>
        <w:rPr>
          <w:rFonts w:ascii="Times New Roman" w:hAnsi="Times New Roman"/>
          <w:noProof/>
          <w:sz w:val="24"/>
          <w:szCs w:val="24"/>
          <w:lang w:val="en-GB"/>
        </w:rPr>
        <w:tab/>
      </w:r>
      <w:r>
        <w:rPr>
          <w:noProof/>
        </w:rPr>
        <w:t>Marital Status</w:t>
      </w:r>
      <w:r>
        <w:rPr>
          <w:noProof/>
          <w:sz w:val="20"/>
        </w:rPr>
        <w:tab/>
      </w:r>
      <w:r>
        <w:rPr>
          <w:noProof/>
          <w:sz w:val="20"/>
        </w:rPr>
        <w:fldChar w:fldCharType="begin"/>
      </w:r>
      <w:r>
        <w:rPr>
          <w:noProof/>
          <w:sz w:val="20"/>
        </w:rPr>
        <w:instrText xml:space="preserve"> PAGEREF _Toc102282377 \h </w:instrText>
      </w:r>
      <w:r>
        <w:rPr>
          <w:noProof/>
          <w:sz w:val="20"/>
        </w:rPr>
      </w:r>
      <w:r>
        <w:rPr>
          <w:noProof/>
          <w:sz w:val="20"/>
        </w:rPr>
        <w:fldChar w:fldCharType="separate"/>
      </w:r>
      <w:r>
        <w:rPr>
          <w:noProof/>
          <w:sz w:val="20"/>
        </w:rPr>
        <w:t>15</w:t>
      </w:r>
      <w:r>
        <w:rPr>
          <w:noProof/>
          <w:sz w:val="20"/>
        </w:rPr>
        <w:fldChar w:fldCharType="end"/>
      </w:r>
    </w:p>
    <w:p w:rsidR="00DF5EE6" w:rsidRDefault="00DF5EE6">
      <w:pPr>
        <w:pStyle w:val="TOC2"/>
        <w:rPr>
          <w:rFonts w:ascii="Times New Roman" w:hAnsi="Times New Roman"/>
          <w:noProof/>
          <w:sz w:val="24"/>
          <w:szCs w:val="24"/>
          <w:lang w:val="en-GB"/>
        </w:rPr>
      </w:pPr>
      <w:r>
        <w:rPr>
          <w:noProof/>
        </w:rPr>
        <w:t>Key trends and observations</w:t>
      </w:r>
      <w:r>
        <w:rPr>
          <w:noProof/>
        </w:rPr>
        <w:tab/>
      </w:r>
      <w:r>
        <w:rPr>
          <w:noProof/>
        </w:rPr>
        <w:fldChar w:fldCharType="begin"/>
      </w:r>
      <w:r>
        <w:rPr>
          <w:noProof/>
        </w:rPr>
        <w:instrText xml:space="preserve"> PAGEREF _Toc102282378 \h </w:instrText>
      </w:r>
      <w:r>
        <w:rPr>
          <w:noProof/>
        </w:rPr>
      </w:r>
      <w:r>
        <w:rPr>
          <w:noProof/>
        </w:rPr>
        <w:fldChar w:fldCharType="separate"/>
      </w:r>
      <w:r>
        <w:rPr>
          <w:noProof/>
        </w:rPr>
        <w:t>15</w:t>
      </w:r>
      <w:r>
        <w:rPr>
          <w:noProof/>
        </w:rPr>
        <w:fldChar w:fldCharType="end"/>
      </w:r>
    </w:p>
    <w:p w:rsidR="00DF5EE6" w:rsidRDefault="00DF5EE6">
      <w:pPr>
        <w:pStyle w:val="TOC1"/>
        <w:rPr>
          <w:rFonts w:ascii="Times New Roman" w:hAnsi="Times New Roman"/>
          <w:noProof/>
          <w:sz w:val="20"/>
          <w:lang w:val="en-GB"/>
        </w:rPr>
      </w:pPr>
      <w:r>
        <w:rPr>
          <w:noProof/>
        </w:rPr>
        <w:t>5</w:t>
      </w:r>
      <w:r>
        <w:rPr>
          <w:rFonts w:ascii="Times New Roman" w:hAnsi="Times New Roman"/>
          <w:noProof/>
          <w:sz w:val="24"/>
          <w:szCs w:val="24"/>
          <w:lang w:val="en-GB"/>
        </w:rPr>
        <w:tab/>
      </w:r>
      <w:r>
        <w:rPr>
          <w:noProof/>
        </w:rPr>
        <w:t>Unemployment</w:t>
      </w:r>
      <w:r>
        <w:rPr>
          <w:noProof/>
          <w:sz w:val="20"/>
        </w:rPr>
        <w:tab/>
      </w:r>
      <w:r>
        <w:rPr>
          <w:noProof/>
          <w:sz w:val="20"/>
        </w:rPr>
        <w:fldChar w:fldCharType="begin"/>
      </w:r>
      <w:r>
        <w:rPr>
          <w:noProof/>
          <w:sz w:val="20"/>
        </w:rPr>
        <w:instrText xml:space="preserve"> PAGEREF _Toc102282379 \h </w:instrText>
      </w:r>
      <w:r>
        <w:rPr>
          <w:noProof/>
          <w:sz w:val="20"/>
        </w:rPr>
      </w:r>
      <w:r>
        <w:rPr>
          <w:noProof/>
          <w:sz w:val="20"/>
        </w:rPr>
        <w:fldChar w:fldCharType="separate"/>
      </w:r>
      <w:r>
        <w:rPr>
          <w:noProof/>
          <w:sz w:val="20"/>
        </w:rPr>
        <w:t>17</w:t>
      </w:r>
      <w:r>
        <w:rPr>
          <w:noProof/>
          <w:sz w:val="20"/>
        </w:rPr>
        <w:fldChar w:fldCharType="end"/>
      </w:r>
    </w:p>
    <w:p w:rsidR="00DF5EE6" w:rsidRDefault="00DF5EE6">
      <w:pPr>
        <w:pStyle w:val="TOC2"/>
        <w:rPr>
          <w:rFonts w:ascii="Times New Roman" w:hAnsi="Times New Roman"/>
          <w:noProof/>
          <w:sz w:val="24"/>
          <w:szCs w:val="24"/>
          <w:lang w:val="en-GB"/>
        </w:rPr>
      </w:pPr>
      <w:r>
        <w:rPr>
          <w:noProof/>
        </w:rPr>
        <w:t>Key trends and observations</w:t>
      </w:r>
      <w:r>
        <w:rPr>
          <w:noProof/>
        </w:rPr>
        <w:tab/>
      </w:r>
      <w:r>
        <w:rPr>
          <w:noProof/>
        </w:rPr>
        <w:fldChar w:fldCharType="begin"/>
      </w:r>
      <w:r>
        <w:rPr>
          <w:noProof/>
        </w:rPr>
        <w:instrText xml:space="preserve"> PAGEREF _Toc102282380 \h </w:instrText>
      </w:r>
      <w:r>
        <w:rPr>
          <w:noProof/>
        </w:rPr>
      </w:r>
      <w:r>
        <w:rPr>
          <w:noProof/>
        </w:rPr>
        <w:fldChar w:fldCharType="separate"/>
      </w:r>
      <w:r>
        <w:rPr>
          <w:noProof/>
        </w:rPr>
        <w:t>17</w:t>
      </w:r>
      <w:r>
        <w:rPr>
          <w:noProof/>
        </w:rPr>
        <w:fldChar w:fldCharType="end"/>
      </w:r>
    </w:p>
    <w:p w:rsidR="00DF5EE6" w:rsidRDefault="00DF5EE6">
      <w:pPr>
        <w:pStyle w:val="TOC1"/>
        <w:rPr>
          <w:rFonts w:ascii="Times New Roman" w:hAnsi="Times New Roman"/>
          <w:noProof/>
          <w:sz w:val="20"/>
          <w:lang w:val="en-GB"/>
        </w:rPr>
      </w:pPr>
      <w:r>
        <w:rPr>
          <w:noProof/>
        </w:rPr>
        <w:t>6</w:t>
      </w:r>
      <w:r>
        <w:rPr>
          <w:rFonts w:ascii="Times New Roman" w:hAnsi="Times New Roman"/>
          <w:noProof/>
          <w:sz w:val="24"/>
          <w:szCs w:val="24"/>
          <w:lang w:val="en-GB"/>
        </w:rPr>
        <w:tab/>
      </w:r>
      <w:r>
        <w:rPr>
          <w:noProof/>
        </w:rPr>
        <w:t>Spatial Factors</w:t>
      </w:r>
      <w:r>
        <w:rPr>
          <w:noProof/>
          <w:sz w:val="20"/>
        </w:rPr>
        <w:tab/>
      </w:r>
      <w:r>
        <w:rPr>
          <w:noProof/>
          <w:sz w:val="20"/>
        </w:rPr>
        <w:fldChar w:fldCharType="begin"/>
      </w:r>
      <w:r>
        <w:rPr>
          <w:noProof/>
          <w:sz w:val="20"/>
        </w:rPr>
        <w:instrText xml:space="preserve"> PAGEREF _Toc102282381 \h </w:instrText>
      </w:r>
      <w:r>
        <w:rPr>
          <w:noProof/>
          <w:sz w:val="20"/>
        </w:rPr>
      </w:r>
      <w:r>
        <w:rPr>
          <w:noProof/>
          <w:sz w:val="20"/>
        </w:rPr>
        <w:fldChar w:fldCharType="separate"/>
      </w:r>
      <w:r>
        <w:rPr>
          <w:noProof/>
          <w:sz w:val="20"/>
        </w:rPr>
        <w:t>19</w:t>
      </w:r>
      <w:r>
        <w:rPr>
          <w:noProof/>
          <w:sz w:val="20"/>
        </w:rPr>
        <w:fldChar w:fldCharType="end"/>
      </w:r>
    </w:p>
    <w:p w:rsidR="00DF5EE6" w:rsidRDefault="00DF5EE6">
      <w:pPr>
        <w:pStyle w:val="TOC2"/>
        <w:rPr>
          <w:rFonts w:ascii="Times New Roman" w:hAnsi="Times New Roman"/>
          <w:noProof/>
          <w:sz w:val="24"/>
          <w:szCs w:val="24"/>
          <w:lang w:val="en-GB"/>
        </w:rPr>
      </w:pPr>
      <w:r>
        <w:rPr>
          <w:noProof/>
        </w:rPr>
        <w:t>Key trends and observations</w:t>
      </w:r>
      <w:r>
        <w:rPr>
          <w:noProof/>
        </w:rPr>
        <w:tab/>
      </w:r>
      <w:r>
        <w:rPr>
          <w:noProof/>
        </w:rPr>
        <w:fldChar w:fldCharType="begin"/>
      </w:r>
      <w:r>
        <w:rPr>
          <w:noProof/>
        </w:rPr>
        <w:instrText xml:space="preserve"> PAGEREF _Toc102282382 \h </w:instrText>
      </w:r>
      <w:r>
        <w:rPr>
          <w:noProof/>
        </w:rPr>
      </w:r>
      <w:r>
        <w:rPr>
          <w:noProof/>
        </w:rPr>
        <w:fldChar w:fldCharType="separate"/>
      </w:r>
      <w:r>
        <w:rPr>
          <w:noProof/>
        </w:rPr>
        <w:t>19</w:t>
      </w:r>
      <w:r>
        <w:rPr>
          <w:noProof/>
        </w:rPr>
        <w:fldChar w:fldCharType="end"/>
      </w:r>
    </w:p>
    <w:p w:rsidR="00DF5EE6" w:rsidRDefault="00DF5EE6">
      <w:pPr>
        <w:pStyle w:val="TOC1"/>
        <w:rPr>
          <w:rFonts w:ascii="Times New Roman" w:hAnsi="Times New Roman"/>
          <w:noProof/>
          <w:sz w:val="20"/>
          <w:lang w:val="en-GB"/>
        </w:rPr>
      </w:pPr>
      <w:r>
        <w:rPr>
          <w:noProof/>
        </w:rPr>
        <w:t>7</w:t>
      </w:r>
      <w:r>
        <w:rPr>
          <w:rFonts w:ascii="Times New Roman" w:hAnsi="Times New Roman"/>
          <w:noProof/>
          <w:sz w:val="24"/>
          <w:szCs w:val="24"/>
          <w:lang w:val="en-GB"/>
        </w:rPr>
        <w:tab/>
      </w:r>
      <w:r>
        <w:rPr>
          <w:noProof/>
        </w:rPr>
        <w:t>Labour-Force Participation</w:t>
      </w:r>
      <w:r>
        <w:rPr>
          <w:noProof/>
          <w:sz w:val="20"/>
        </w:rPr>
        <w:tab/>
      </w:r>
      <w:r>
        <w:rPr>
          <w:noProof/>
          <w:sz w:val="20"/>
        </w:rPr>
        <w:fldChar w:fldCharType="begin"/>
      </w:r>
      <w:r>
        <w:rPr>
          <w:noProof/>
          <w:sz w:val="20"/>
        </w:rPr>
        <w:instrText xml:space="preserve"> PAGEREF _Toc102282383 \h </w:instrText>
      </w:r>
      <w:r>
        <w:rPr>
          <w:noProof/>
          <w:sz w:val="20"/>
        </w:rPr>
      </w:r>
      <w:r>
        <w:rPr>
          <w:noProof/>
          <w:sz w:val="20"/>
        </w:rPr>
        <w:fldChar w:fldCharType="separate"/>
      </w:r>
      <w:r>
        <w:rPr>
          <w:noProof/>
          <w:sz w:val="20"/>
        </w:rPr>
        <w:t>22</w:t>
      </w:r>
      <w:r>
        <w:rPr>
          <w:noProof/>
          <w:sz w:val="20"/>
        </w:rPr>
        <w:fldChar w:fldCharType="end"/>
      </w:r>
    </w:p>
    <w:p w:rsidR="00DF5EE6" w:rsidRDefault="00DF5EE6">
      <w:pPr>
        <w:pStyle w:val="TOC2"/>
        <w:rPr>
          <w:rFonts w:ascii="Times New Roman" w:hAnsi="Times New Roman"/>
          <w:noProof/>
          <w:sz w:val="24"/>
          <w:szCs w:val="24"/>
          <w:lang w:val="en-GB"/>
        </w:rPr>
      </w:pPr>
      <w:r>
        <w:rPr>
          <w:noProof/>
        </w:rPr>
        <w:t>Key trends and observations</w:t>
      </w:r>
      <w:r>
        <w:rPr>
          <w:noProof/>
        </w:rPr>
        <w:tab/>
      </w:r>
      <w:r>
        <w:rPr>
          <w:noProof/>
        </w:rPr>
        <w:fldChar w:fldCharType="begin"/>
      </w:r>
      <w:r>
        <w:rPr>
          <w:noProof/>
        </w:rPr>
        <w:instrText xml:space="preserve"> PAGEREF _Toc102282384 \h </w:instrText>
      </w:r>
      <w:r>
        <w:rPr>
          <w:noProof/>
        </w:rPr>
      </w:r>
      <w:r>
        <w:rPr>
          <w:noProof/>
        </w:rPr>
        <w:fldChar w:fldCharType="separate"/>
      </w:r>
      <w:r>
        <w:rPr>
          <w:noProof/>
        </w:rPr>
        <w:t>22</w:t>
      </w:r>
      <w:r>
        <w:rPr>
          <w:noProof/>
        </w:rPr>
        <w:fldChar w:fldCharType="end"/>
      </w:r>
    </w:p>
    <w:p w:rsidR="00DF5EE6" w:rsidRDefault="00DF5EE6">
      <w:pPr>
        <w:pStyle w:val="TOC1"/>
        <w:rPr>
          <w:rFonts w:ascii="Times New Roman" w:hAnsi="Times New Roman"/>
          <w:noProof/>
          <w:sz w:val="20"/>
          <w:lang w:val="en-GB"/>
        </w:rPr>
      </w:pPr>
      <w:r>
        <w:rPr>
          <w:noProof/>
        </w:rPr>
        <w:t>8</w:t>
      </w:r>
      <w:r>
        <w:rPr>
          <w:rFonts w:ascii="Times New Roman" w:hAnsi="Times New Roman"/>
          <w:noProof/>
          <w:sz w:val="24"/>
          <w:szCs w:val="24"/>
          <w:lang w:val="en-GB"/>
        </w:rPr>
        <w:tab/>
      </w:r>
      <w:r>
        <w:rPr>
          <w:noProof/>
        </w:rPr>
        <w:t>The Economic Business Cycle</w:t>
      </w:r>
      <w:r>
        <w:rPr>
          <w:noProof/>
          <w:sz w:val="20"/>
        </w:rPr>
        <w:tab/>
      </w:r>
      <w:r>
        <w:rPr>
          <w:noProof/>
          <w:sz w:val="20"/>
        </w:rPr>
        <w:fldChar w:fldCharType="begin"/>
      </w:r>
      <w:r>
        <w:rPr>
          <w:noProof/>
          <w:sz w:val="20"/>
        </w:rPr>
        <w:instrText xml:space="preserve"> PAGEREF _Toc102282385 \h </w:instrText>
      </w:r>
      <w:r>
        <w:rPr>
          <w:noProof/>
          <w:sz w:val="20"/>
        </w:rPr>
      </w:r>
      <w:r>
        <w:rPr>
          <w:noProof/>
          <w:sz w:val="20"/>
        </w:rPr>
        <w:fldChar w:fldCharType="separate"/>
      </w:r>
      <w:r>
        <w:rPr>
          <w:noProof/>
          <w:sz w:val="20"/>
        </w:rPr>
        <w:t>24</w:t>
      </w:r>
      <w:r>
        <w:rPr>
          <w:noProof/>
          <w:sz w:val="20"/>
        </w:rPr>
        <w:fldChar w:fldCharType="end"/>
      </w:r>
    </w:p>
    <w:p w:rsidR="00DF5EE6" w:rsidRDefault="00DF5EE6">
      <w:pPr>
        <w:pStyle w:val="TOC2"/>
        <w:rPr>
          <w:rFonts w:ascii="Times New Roman" w:hAnsi="Times New Roman"/>
          <w:noProof/>
          <w:sz w:val="24"/>
          <w:szCs w:val="24"/>
          <w:lang w:val="en-GB"/>
        </w:rPr>
      </w:pPr>
      <w:r>
        <w:rPr>
          <w:noProof/>
        </w:rPr>
        <w:t>Key trends and observations</w:t>
      </w:r>
      <w:r>
        <w:rPr>
          <w:noProof/>
        </w:rPr>
        <w:tab/>
      </w:r>
      <w:r>
        <w:rPr>
          <w:noProof/>
        </w:rPr>
        <w:fldChar w:fldCharType="begin"/>
      </w:r>
      <w:r>
        <w:rPr>
          <w:noProof/>
        </w:rPr>
        <w:instrText xml:space="preserve"> PAGEREF _Toc102282386 \h </w:instrText>
      </w:r>
      <w:r>
        <w:rPr>
          <w:noProof/>
        </w:rPr>
      </w:r>
      <w:r>
        <w:rPr>
          <w:noProof/>
        </w:rPr>
        <w:fldChar w:fldCharType="separate"/>
      </w:r>
      <w:r>
        <w:rPr>
          <w:noProof/>
        </w:rPr>
        <w:t>24</w:t>
      </w:r>
      <w:r>
        <w:rPr>
          <w:noProof/>
        </w:rPr>
        <w:fldChar w:fldCharType="end"/>
      </w:r>
    </w:p>
    <w:p w:rsidR="00DF5EE6" w:rsidRDefault="00DF5EE6">
      <w:pPr>
        <w:pStyle w:val="TOC1"/>
        <w:rPr>
          <w:rFonts w:ascii="Times New Roman" w:hAnsi="Times New Roman"/>
          <w:noProof/>
          <w:sz w:val="20"/>
          <w:lang w:val="en-GB"/>
        </w:rPr>
      </w:pPr>
      <w:r>
        <w:rPr>
          <w:noProof/>
        </w:rPr>
        <w:t>9</w:t>
      </w:r>
      <w:r>
        <w:rPr>
          <w:rFonts w:ascii="Times New Roman" w:hAnsi="Times New Roman"/>
          <w:noProof/>
          <w:sz w:val="24"/>
          <w:szCs w:val="24"/>
          <w:lang w:val="en-GB"/>
        </w:rPr>
        <w:tab/>
      </w:r>
      <w:r>
        <w:rPr>
          <w:noProof/>
        </w:rPr>
        <w:t>Income Inequality</w:t>
      </w:r>
      <w:r>
        <w:rPr>
          <w:noProof/>
          <w:sz w:val="20"/>
        </w:rPr>
        <w:tab/>
      </w:r>
      <w:r>
        <w:rPr>
          <w:noProof/>
          <w:sz w:val="20"/>
        </w:rPr>
        <w:fldChar w:fldCharType="begin"/>
      </w:r>
      <w:r>
        <w:rPr>
          <w:noProof/>
          <w:sz w:val="20"/>
        </w:rPr>
        <w:instrText xml:space="preserve"> PAGEREF _Toc102282387 \h </w:instrText>
      </w:r>
      <w:r>
        <w:rPr>
          <w:noProof/>
          <w:sz w:val="20"/>
        </w:rPr>
      </w:r>
      <w:r>
        <w:rPr>
          <w:noProof/>
          <w:sz w:val="20"/>
        </w:rPr>
        <w:fldChar w:fldCharType="separate"/>
      </w:r>
      <w:r>
        <w:rPr>
          <w:noProof/>
          <w:sz w:val="20"/>
        </w:rPr>
        <w:t>28</w:t>
      </w:r>
      <w:r>
        <w:rPr>
          <w:noProof/>
          <w:sz w:val="20"/>
        </w:rPr>
        <w:fldChar w:fldCharType="end"/>
      </w:r>
    </w:p>
    <w:p w:rsidR="00DF5EE6" w:rsidRDefault="00DF5EE6">
      <w:pPr>
        <w:pStyle w:val="TOC2"/>
        <w:rPr>
          <w:rFonts w:ascii="Times New Roman" w:hAnsi="Times New Roman"/>
          <w:noProof/>
          <w:sz w:val="24"/>
          <w:szCs w:val="24"/>
          <w:lang w:val="en-GB"/>
        </w:rPr>
      </w:pPr>
      <w:r>
        <w:rPr>
          <w:noProof/>
        </w:rPr>
        <w:t>Key trends and observations</w:t>
      </w:r>
      <w:r>
        <w:rPr>
          <w:noProof/>
        </w:rPr>
        <w:tab/>
      </w:r>
      <w:r>
        <w:rPr>
          <w:noProof/>
        </w:rPr>
        <w:fldChar w:fldCharType="begin"/>
      </w:r>
      <w:r>
        <w:rPr>
          <w:noProof/>
        </w:rPr>
        <w:instrText xml:space="preserve"> PAGEREF _Toc102282388 \h </w:instrText>
      </w:r>
      <w:r>
        <w:rPr>
          <w:noProof/>
        </w:rPr>
      </w:r>
      <w:r>
        <w:rPr>
          <w:noProof/>
        </w:rPr>
        <w:fldChar w:fldCharType="separate"/>
      </w:r>
      <w:r>
        <w:rPr>
          <w:noProof/>
        </w:rPr>
        <w:t>28</w:t>
      </w:r>
      <w:r>
        <w:rPr>
          <w:noProof/>
        </w:rPr>
        <w:fldChar w:fldCharType="end"/>
      </w:r>
    </w:p>
    <w:p w:rsidR="00DF5EE6" w:rsidRDefault="00DF5EE6">
      <w:pPr>
        <w:pStyle w:val="TOC1"/>
        <w:rPr>
          <w:rFonts w:ascii="Times New Roman" w:hAnsi="Times New Roman"/>
          <w:noProof/>
          <w:sz w:val="20"/>
          <w:lang w:val="en-GB"/>
        </w:rPr>
      </w:pPr>
      <w:r>
        <w:rPr>
          <w:noProof/>
        </w:rPr>
        <w:t>10</w:t>
      </w:r>
      <w:r>
        <w:rPr>
          <w:rFonts w:ascii="Times New Roman" w:hAnsi="Times New Roman"/>
          <w:noProof/>
          <w:sz w:val="24"/>
          <w:szCs w:val="24"/>
          <w:lang w:val="en-GB"/>
        </w:rPr>
        <w:tab/>
      </w:r>
      <w:r>
        <w:rPr>
          <w:noProof/>
        </w:rPr>
        <w:t>Availability of Means to Commit Suicide</w:t>
      </w:r>
      <w:r>
        <w:rPr>
          <w:noProof/>
          <w:sz w:val="20"/>
        </w:rPr>
        <w:tab/>
      </w:r>
      <w:r>
        <w:rPr>
          <w:noProof/>
          <w:sz w:val="20"/>
        </w:rPr>
        <w:fldChar w:fldCharType="begin"/>
      </w:r>
      <w:r>
        <w:rPr>
          <w:noProof/>
          <w:sz w:val="20"/>
        </w:rPr>
        <w:instrText xml:space="preserve"> PAGEREF _Toc102282389 \h </w:instrText>
      </w:r>
      <w:r>
        <w:rPr>
          <w:noProof/>
          <w:sz w:val="20"/>
        </w:rPr>
      </w:r>
      <w:r>
        <w:rPr>
          <w:noProof/>
          <w:sz w:val="20"/>
        </w:rPr>
        <w:fldChar w:fldCharType="separate"/>
      </w:r>
      <w:r>
        <w:rPr>
          <w:noProof/>
          <w:sz w:val="20"/>
        </w:rPr>
        <w:t>30</w:t>
      </w:r>
      <w:r>
        <w:rPr>
          <w:noProof/>
          <w:sz w:val="20"/>
        </w:rPr>
        <w:fldChar w:fldCharType="end"/>
      </w:r>
    </w:p>
    <w:p w:rsidR="00DF5EE6" w:rsidRDefault="00DF5EE6">
      <w:pPr>
        <w:pStyle w:val="TOC2"/>
        <w:rPr>
          <w:rFonts w:ascii="Times New Roman" w:hAnsi="Times New Roman"/>
          <w:noProof/>
          <w:sz w:val="24"/>
          <w:szCs w:val="24"/>
          <w:lang w:val="en-GB"/>
        </w:rPr>
      </w:pPr>
      <w:r>
        <w:rPr>
          <w:noProof/>
        </w:rPr>
        <w:t>Key trends and observations</w:t>
      </w:r>
      <w:r>
        <w:rPr>
          <w:noProof/>
        </w:rPr>
        <w:tab/>
      </w:r>
      <w:r>
        <w:rPr>
          <w:noProof/>
        </w:rPr>
        <w:fldChar w:fldCharType="begin"/>
      </w:r>
      <w:r>
        <w:rPr>
          <w:noProof/>
        </w:rPr>
        <w:instrText xml:space="preserve"> PAGEREF _Toc102282390 \h </w:instrText>
      </w:r>
      <w:r>
        <w:rPr>
          <w:noProof/>
        </w:rPr>
      </w:r>
      <w:r>
        <w:rPr>
          <w:noProof/>
        </w:rPr>
        <w:fldChar w:fldCharType="separate"/>
      </w:r>
      <w:r>
        <w:rPr>
          <w:noProof/>
        </w:rPr>
        <w:t>30</w:t>
      </w:r>
      <w:r>
        <w:rPr>
          <w:noProof/>
        </w:rPr>
        <w:fldChar w:fldCharType="end"/>
      </w:r>
    </w:p>
    <w:p w:rsidR="00DF5EE6" w:rsidRDefault="00DF5EE6">
      <w:pPr>
        <w:pStyle w:val="TOC1"/>
        <w:rPr>
          <w:rFonts w:ascii="Times New Roman" w:hAnsi="Times New Roman"/>
          <w:noProof/>
          <w:sz w:val="20"/>
          <w:lang w:val="en-GB"/>
        </w:rPr>
      </w:pPr>
      <w:r>
        <w:rPr>
          <w:noProof/>
        </w:rPr>
        <w:lastRenderedPageBreak/>
        <w:t>11</w:t>
      </w:r>
      <w:r>
        <w:rPr>
          <w:rFonts w:ascii="Times New Roman" w:hAnsi="Times New Roman"/>
          <w:noProof/>
          <w:sz w:val="24"/>
          <w:szCs w:val="24"/>
          <w:lang w:val="en-GB"/>
        </w:rPr>
        <w:tab/>
      </w:r>
      <w:r>
        <w:rPr>
          <w:noProof/>
        </w:rPr>
        <w:t>Crime, Violence and Homicide</w:t>
      </w:r>
      <w:r>
        <w:rPr>
          <w:noProof/>
          <w:sz w:val="20"/>
        </w:rPr>
        <w:tab/>
      </w:r>
      <w:r>
        <w:rPr>
          <w:noProof/>
          <w:sz w:val="20"/>
        </w:rPr>
        <w:fldChar w:fldCharType="begin"/>
      </w:r>
      <w:r>
        <w:rPr>
          <w:noProof/>
          <w:sz w:val="20"/>
        </w:rPr>
        <w:instrText xml:space="preserve"> PAGEREF _Toc102282391 \h </w:instrText>
      </w:r>
      <w:r>
        <w:rPr>
          <w:noProof/>
          <w:sz w:val="20"/>
        </w:rPr>
      </w:r>
      <w:r>
        <w:rPr>
          <w:noProof/>
          <w:sz w:val="20"/>
        </w:rPr>
        <w:fldChar w:fldCharType="separate"/>
      </w:r>
      <w:r>
        <w:rPr>
          <w:noProof/>
          <w:sz w:val="20"/>
        </w:rPr>
        <w:t>32</w:t>
      </w:r>
      <w:r>
        <w:rPr>
          <w:noProof/>
          <w:sz w:val="20"/>
        </w:rPr>
        <w:fldChar w:fldCharType="end"/>
      </w:r>
    </w:p>
    <w:p w:rsidR="00DF5EE6" w:rsidRDefault="00DF5EE6">
      <w:pPr>
        <w:pStyle w:val="TOC2"/>
        <w:rPr>
          <w:rFonts w:ascii="Times New Roman" w:hAnsi="Times New Roman"/>
          <w:noProof/>
          <w:sz w:val="24"/>
          <w:szCs w:val="24"/>
          <w:lang w:val="en-GB"/>
        </w:rPr>
      </w:pPr>
      <w:r>
        <w:rPr>
          <w:noProof/>
        </w:rPr>
        <w:t>Key trends and observations</w:t>
      </w:r>
      <w:r>
        <w:rPr>
          <w:noProof/>
        </w:rPr>
        <w:tab/>
      </w:r>
      <w:r>
        <w:rPr>
          <w:noProof/>
        </w:rPr>
        <w:fldChar w:fldCharType="begin"/>
      </w:r>
      <w:r>
        <w:rPr>
          <w:noProof/>
        </w:rPr>
        <w:instrText xml:space="preserve"> PAGEREF _Toc102282392 \h </w:instrText>
      </w:r>
      <w:r>
        <w:rPr>
          <w:noProof/>
        </w:rPr>
      </w:r>
      <w:r>
        <w:rPr>
          <w:noProof/>
        </w:rPr>
        <w:fldChar w:fldCharType="separate"/>
      </w:r>
      <w:r>
        <w:rPr>
          <w:noProof/>
        </w:rPr>
        <w:t>32</w:t>
      </w:r>
      <w:r>
        <w:rPr>
          <w:noProof/>
        </w:rPr>
        <w:fldChar w:fldCharType="end"/>
      </w:r>
    </w:p>
    <w:p w:rsidR="00DF5EE6" w:rsidRDefault="00DF5EE6">
      <w:pPr>
        <w:pStyle w:val="TOC1"/>
        <w:rPr>
          <w:rFonts w:ascii="Times New Roman" w:hAnsi="Times New Roman"/>
          <w:noProof/>
          <w:sz w:val="20"/>
          <w:lang w:val="en-GB"/>
        </w:rPr>
      </w:pPr>
      <w:r>
        <w:rPr>
          <w:noProof/>
        </w:rPr>
        <w:t>12</w:t>
      </w:r>
      <w:r>
        <w:rPr>
          <w:rFonts w:ascii="Times New Roman" w:hAnsi="Times New Roman"/>
          <w:noProof/>
          <w:sz w:val="24"/>
          <w:szCs w:val="24"/>
          <w:lang w:val="en-GB"/>
        </w:rPr>
        <w:tab/>
      </w:r>
      <w:r>
        <w:rPr>
          <w:noProof/>
        </w:rPr>
        <w:t>Fertility</w:t>
      </w:r>
      <w:r>
        <w:rPr>
          <w:noProof/>
          <w:sz w:val="20"/>
        </w:rPr>
        <w:tab/>
      </w:r>
      <w:r>
        <w:rPr>
          <w:noProof/>
          <w:sz w:val="20"/>
        </w:rPr>
        <w:fldChar w:fldCharType="begin"/>
      </w:r>
      <w:r>
        <w:rPr>
          <w:noProof/>
          <w:sz w:val="20"/>
        </w:rPr>
        <w:instrText xml:space="preserve"> PAGEREF _Toc102282393 \h </w:instrText>
      </w:r>
      <w:r>
        <w:rPr>
          <w:noProof/>
          <w:sz w:val="20"/>
        </w:rPr>
      </w:r>
      <w:r>
        <w:rPr>
          <w:noProof/>
          <w:sz w:val="20"/>
        </w:rPr>
        <w:fldChar w:fldCharType="separate"/>
      </w:r>
      <w:r>
        <w:rPr>
          <w:noProof/>
          <w:sz w:val="20"/>
        </w:rPr>
        <w:t>35</w:t>
      </w:r>
      <w:r>
        <w:rPr>
          <w:noProof/>
          <w:sz w:val="20"/>
        </w:rPr>
        <w:fldChar w:fldCharType="end"/>
      </w:r>
    </w:p>
    <w:p w:rsidR="00DF5EE6" w:rsidRDefault="00DF5EE6">
      <w:pPr>
        <w:pStyle w:val="TOC2"/>
        <w:rPr>
          <w:rFonts w:ascii="Times New Roman" w:hAnsi="Times New Roman"/>
          <w:noProof/>
          <w:sz w:val="24"/>
          <w:szCs w:val="24"/>
          <w:lang w:val="en-GB"/>
        </w:rPr>
      </w:pPr>
      <w:r>
        <w:rPr>
          <w:noProof/>
        </w:rPr>
        <w:t>Key trends and observations</w:t>
      </w:r>
      <w:r>
        <w:rPr>
          <w:noProof/>
        </w:rPr>
        <w:tab/>
      </w:r>
      <w:r>
        <w:rPr>
          <w:noProof/>
        </w:rPr>
        <w:fldChar w:fldCharType="begin"/>
      </w:r>
      <w:r>
        <w:rPr>
          <w:noProof/>
        </w:rPr>
        <w:instrText xml:space="preserve"> PAGEREF _Toc102282394 \h </w:instrText>
      </w:r>
      <w:r>
        <w:rPr>
          <w:noProof/>
        </w:rPr>
      </w:r>
      <w:r>
        <w:rPr>
          <w:noProof/>
        </w:rPr>
        <w:fldChar w:fldCharType="separate"/>
      </w:r>
      <w:r>
        <w:rPr>
          <w:noProof/>
        </w:rPr>
        <w:t>35</w:t>
      </w:r>
      <w:r>
        <w:rPr>
          <w:noProof/>
        </w:rPr>
        <w:fldChar w:fldCharType="end"/>
      </w:r>
    </w:p>
    <w:p w:rsidR="00DF5EE6" w:rsidRDefault="00DF5EE6">
      <w:pPr>
        <w:pStyle w:val="TOC1"/>
        <w:rPr>
          <w:rFonts w:ascii="Times New Roman" w:hAnsi="Times New Roman"/>
          <w:noProof/>
          <w:sz w:val="20"/>
          <w:lang w:val="en-GB"/>
        </w:rPr>
      </w:pPr>
      <w:r>
        <w:rPr>
          <w:noProof/>
        </w:rPr>
        <w:t>13</w:t>
      </w:r>
      <w:r>
        <w:rPr>
          <w:rFonts w:ascii="Times New Roman" w:hAnsi="Times New Roman"/>
          <w:noProof/>
          <w:sz w:val="24"/>
          <w:szCs w:val="24"/>
          <w:lang w:val="en-GB"/>
        </w:rPr>
        <w:tab/>
      </w:r>
      <w:r>
        <w:rPr>
          <w:noProof/>
        </w:rPr>
        <w:t>Immigration</w:t>
      </w:r>
      <w:r>
        <w:rPr>
          <w:noProof/>
          <w:sz w:val="20"/>
        </w:rPr>
        <w:tab/>
      </w:r>
      <w:r>
        <w:rPr>
          <w:noProof/>
          <w:sz w:val="20"/>
        </w:rPr>
        <w:fldChar w:fldCharType="begin"/>
      </w:r>
      <w:r>
        <w:rPr>
          <w:noProof/>
          <w:sz w:val="20"/>
        </w:rPr>
        <w:instrText xml:space="preserve"> PAGEREF _Toc102282395 \h </w:instrText>
      </w:r>
      <w:r>
        <w:rPr>
          <w:noProof/>
          <w:sz w:val="20"/>
        </w:rPr>
      </w:r>
      <w:r>
        <w:rPr>
          <w:noProof/>
          <w:sz w:val="20"/>
        </w:rPr>
        <w:fldChar w:fldCharType="separate"/>
      </w:r>
      <w:r>
        <w:rPr>
          <w:noProof/>
          <w:sz w:val="20"/>
        </w:rPr>
        <w:t>36</w:t>
      </w:r>
      <w:r>
        <w:rPr>
          <w:noProof/>
          <w:sz w:val="20"/>
        </w:rPr>
        <w:fldChar w:fldCharType="end"/>
      </w:r>
    </w:p>
    <w:p w:rsidR="00DF5EE6" w:rsidRDefault="00DF5EE6">
      <w:pPr>
        <w:pStyle w:val="TOC2"/>
        <w:rPr>
          <w:rFonts w:ascii="Times New Roman" w:hAnsi="Times New Roman"/>
          <w:noProof/>
          <w:sz w:val="24"/>
          <w:szCs w:val="24"/>
          <w:lang w:val="en-GB"/>
        </w:rPr>
      </w:pPr>
      <w:r>
        <w:rPr>
          <w:noProof/>
        </w:rPr>
        <w:t>Key trends and observations</w:t>
      </w:r>
      <w:r>
        <w:rPr>
          <w:noProof/>
        </w:rPr>
        <w:tab/>
      </w:r>
      <w:r>
        <w:rPr>
          <w:noProof/>
        </w:rPr>
        <w:fldChar w:fldCharType="begin"/>
      </w:r>
      <w:r>
        <w:rPr>
          <w:noProof/>
        </w:rPr>
        <w:instrText xml:space="preserve"> PAGEREF _Toc102282396 \h </w:instrText>
      </w:r>
      <w:r>
        <w:rPr>
          <w:noProof/>
        </w:rPr>
      </w:r>
      <w:r>
        <w:rPr>
          <w:noProof/>
        </w:rPr>
        <w:fldChar w:fldCharType="separate"/>
      </w:r>
      <w:r>
        <w:rPr>
          <w:noProof/>
        </w:rPr>
        <w:t>36</w:t>
      </w:r>
      <w:r>
        <w:rPr>
          <w:noProof/>
        </w:rPr>
        <w:fldChar w:fldCharType="end"/>
      </w:r>
    </w:p>
    <w:p w:rsidR="00DF5EE6" w:rsidRDefault="00DF5EE6">
      <w:pPr>
        <w:pStyle w:val="TOC1"/>
        <w:rPr>
          <w:rFonts w:ascii="Times New Roman" w:hAnsi="Times New Roman"/>
          <w:noProof/>
          <w:sz w:val="24"/>
          <w:szCs w:val="24"/>
          <w:lang w:val="en-GB"/>
        </w:rPr>
      </w:pPr>
    </w:p>
    <w:p w:rsidR="00DF5EE6" w:rsidRDefault="00DF5EE6">
      <w:r>
        <w:fldChar w:fldCharType="end"/>
      </w:r>
    </w:p>
    <w:p w:rsidR="00DF5EE6" w:rsidRDefault="00DF5EE6"/>
    <w:p w:rsidR="00DF5EE6" w:rsidRDefault="00DF5EE6">
      <w:pPr>
        <w:pStyle w:val="TOC1"/>
        <w:spacing w:before="0"/>
      </w:pPr>
      <w:r>
        <w:t>List of Tables</w:t>
      </w:r>
    </w:p>
    <w:p w:rsidR="00DF5EE6" w:rsidRDefault="00DF5EE6">
      <w:pPr>
        <w:pStyle w:val="TOC3"/>
        <w:rPr>
          <w:rFonts w:ascii="Times New Roman" w:hAnsi="Times New Roman"/>
          <w:noProof/>
          <w:sz w:val="24"/>
          <w:szCs w:val="24"/>
          <w:lang w:val="en-GB"/>
        </w:rPr>
      </w:pPr>
      <w:r>
        <w:fldChar w:fldCharType="begin"/>
      </w:r>
      <w:r>
        <w:instrText xml:space="preserve"> TOC \t "Table,3" </w:instrText>
      </w:r>
      <w:r>
        <w:fldChar w:fldCharType="separate"/>
      </w:r>
      <w:r>
        <w:rPr>
          <w:noProof/>
        </w:rPr>
        <w:t>Table 1.1:</w:t>
      </w:r>
      <w:r>
        <w:rPr>
          <w:rFonts w:ascii="Times New Roman" w:hAnsi="Times New Roman"/>
          <w:noProof/>
          <w:sz w:val="24"/>
          <w:szCs w:val="24"/>
          <w:lang w:val="en-GB"/>
        </w:rPr>
        <w:tab/>
      </w:r>
      <w:r>
        <w:rPr>
          <w:noProof/>
        </w:rPr>
        <w:t>Comparison of New Zealand’s age-standardised suicide rate (per 100,000 population) with selected OECD countries, by sex, 1995</w:t>
      </w:r>
      <w:r>
        <w:rPr>
          <w:noProof/>
        </w:rPr>
        <w:tab/>
      </w:r>
      <w:r>
        <w:rPr>
          <w:noProof/>
        </w:rPr>
        <w:fldChar w:fldCharType="begin"/>
      </w:r>
      <w:r>
        <w:rPr>
          <w:noProof/>
        </w:rPr>
        <w:instrText xml:space="preserve"> PAGEREF _Toc102282399 \h </w:instrText>
      </w:r>
      <w:r>
        <w:rPr>
          <w:noProof/>
        </w:rPr>
      </w:r>
      <w:r>
        <w:rPr>
          <w:noProof/>
        </w:rPr>
        <w:fldChar w:fldCharType="separate"/>
      </w:r>
      <w:r>
        <w:rPr>
          <w:noProof/>
        </w:rPr>
        <w:t>7</w:t>
      </w:r>
      <w:r>
        <w:rPr>
          <w:noProof/>
        </w:rPr>
        <w:fldChar w:fldCharType="end"/>
      </w:r>
    </w:p>
    <w:p w:rsidR="00DF5EE6" w:rsidRDefault="00DF5EE6">
      <w:pPr>
        <w:pStyle w:val="TOC3"/>
        <w:rPr>
          <w:rFonts w:ascii="Times New Roman" w:hAnsi="Times New Roman"/>
          <w:noProof/>
          <w:sz w:val="24"/>
          <w:szCs w:val="24"/>
          <w:lang w:val="en-GB"/>
        </w:rPr>
      </w:pPr>
      <w:r>
        <w:rPr>
          <w:noProof/>
        </w:rPr>
        <w:t>Table 2.1:</w:t>
      </w:r>
      <w:r>
        <w:rPr>
          <w:rFonts w:ascii="Times New Roman" w:hAnsi="Times New Roman"/>
          <w:noProof/>
          <w:sz w:val="24"/>
          <w:szCs w:val="24"/>
          <w:lang w:val="en-GB"/>
        </w:rPr>
        <w:tab/>
      </w:r>
      <w:r>
        <w:rPr>
          <w:noProof/>
        </w:rPr>
        <w:t>Comparison of New Zealand’s age-specific suicide rates with selected other OECD countries, 1995</w:t>
      </w:r>
      <w:r>
        <w:rPr>
          <w:noProof/>
        </w:rPr>
        <w:tab/>
      </w:r>
      <w:r>
        <w:rPr>
          <w:noProof/>
        </w:rPr>
        <w:fldChar w:fldCharType="begin"/>
      </w:r>
      <w:r>
        <w:rPr>
          <w:noProof/>
        </w:rPr>
        <w:instrText xml:space="preserve"> PAGEREF _Toc102282400 \h </w:instrText>
      </w:r>
      <w:r>
        <w:rPr>
          <w:noProof/>
        </w:rPr>
      </w:r>
      <w:r>
        <w:rPr>
          <w:noProof/>
        </w:rPr>
        <w:fldChar w:fldCharType="separate"/>
      </w:r>
      <w:r>
        <w:rPr>
          <w:noProof/>
        </w:rPr>
        <w:t>10</w:t>
      </w:r>
      <w:r>
        <w:rPr>
          <w:noProof/>
        </w:rPr>
        <w:fldChar w:fldCharType="end"/>
      </w:r>
    </w:p>
    <w:p w:rsidR="00DF5EE6" w:rsidRDefault="00DF5EE6">
      <w:pPr>
        <w:pStyle w:val="TOC3"/>
        <w:rPr>
          <w:rFonts w:ascii="Times New Roman" w:hAnsi="Times New Roman"/>
          <w:noProof/>
          <w:sz w:val="24"/>
          <w:szCs w:val="24"/>
          <w:lang w:val="en-GB"/>
        </w:rPr>
      </w:pPr>
      <w:r>
        <w:rPr>
          <w:noProof/>
        </w:rPr>
        <w:t>Table 3.1:</w:t>
      </w:r>
      <w:r>
        <w:rPr>
          <w:rFonts w:ascii="Times New Roman" w:hAnsi="Times New Roman"/>
          <w:noProof/>
          <w:sz w:val="24"/>
          <w:szCs w:val="24"/>
          <w:lang w:val="en-GB"/>
        </w:rPr>
        <w:tab/>
      </w:r>
      <w:r>
        <w:rPr>
          <w:noProof/>
        </w:rPr>
        <w:t>Comparison between specific ethnic groups and the rest of the population, New Zealand and selected other countries</w:t>
      </w:r>
      <w:r>
        <w:rPr>
          <w:noProof/>
        </w:rPr>
        <w:tab/>
      </w:r>
      <w:r>
        <w:rPr>
          <w:noProof/>
        </w:rPr>
        <w:fldChar w:fldCharType="begin"/>
      </w:r>
      <w:r>
        <w:rPr>
          <w:noProof/>
        </w:rPr>
        <w:instrText xml:space="preserve"> PAGEREF _Toc102282401 \h </w:instrText>
      </w:r>
      <w:r>
        <w:rPr>
          <w:noProof/>
        </w:rPr>
      </w:r>
      <w:r>
        <w:rPr>
          <w:noProof/>
        </w:rPr>
        <w:fldChar w:fldCharType="separate"/>
      </w:r>
      <w:r>
        <w:rPr>
          <w:noProof/>
        </w:rPr>
        <w:t>13</w:t>
      </w:r>
      <w:r>
        <w:rPr>
          <w:noProof/>
        </w:rPr>
        <w:fldChar w:fldCharType="end"/>
      </w:r>
    </w:p>
    <w:p w:rsidR="00DF5EE6" w:rsidRDefault="00DF5EE6">
      <w:pPr>
        <w:pStyle w:val="TOC3"/>
        <w:rPr>
          <w:rFonts w:ascii="Times New Roman" w:hAnsi="Times New Roman"/>
          <w:noProof/>
          <w:sz w:val="24"/>
          <w:szCs w:val="24"/>
          <w:lang w:val="en-GB"/>
        </w:rPr>
      </w:pPr>
      <w:r>
        <w:rPr>
          <w:noProof/>
        </w:rPr>
        <w:t>Table 6.1:</w:t>
      </w:r>
      <w:r>
        <w:rPr>
          <w:rFonts w:ascii="Times New Roman" w:hAnsi="Times New Roman"/>
          <w:noProof/>
          <w:sz w:val="24"/>
          <w:szCs w:val="24"/>
          <w:lang w:val="en-GB"/>
        </w:rPr>
        <w:tab/>
      </w:r>
      <w:r>
        <w:rPr>
          <w:noProof/>
        </w:rPr>
        <w:t>Age-standardised suicide rates for District Health Boards (DHBs), pooled rates, 1988</w:t>
      </w:r>
      <w:r>
        <w:rPr>
          <w:b/>
          <w:noProof/>
        </w:rPr>
        <w:sym w:font="Symbol" w:char="F02D"/>
      </w:r>
      <w:r>
        <w:rPr>
          <w:noProof/>
        </w:rPr>
        <w:t>99</w:t>
      </w:r>
      <w:r>
        <w:rPr>
          <w:noProof/>
        </w:rPr>
        <w:tab/>
      </w:r>
      <w:r>
        <w:rPr>
          <w:noProof/>
        </w:rPr>
        <w:fldChar w:fldCharType="begin"/>
      </w:r>
      <w:r>
        <w:rPr>
          <w:noProof/>
        </w:rPr>
        <w:instrText xml:space="preserve"> PAGEREF _Toc102282402 \h </w:instrText>
      </w:r>
      <w:r>
        <w:rPr>
          <w:noProof/>
        </w:rPr>
      </w:r>
      <w:r>
        <w:rPr>
          <w:noProof/>
        </w:rPr>
        <w:fldChar w:fldCharType="separate"/>
      </w:r>
      <w:r>
        <w:rPr>
          <w:noProof/>
        </w:rPr>
        <w:t>20</w:t>
      </w:r>
      <w:r>
        <w:rPr>
          <w:noProof/>
        </w:rPr>
        <w:fldChar w:fldCharType="end"/>
      </w:r>
    </w:p>
    <w:p w:rsidR="00DF5EE6" w:rsidRDefault="00DF5EE6">
      <w:pPr>
        <w:pStyle w:val="TOC3"/>
        <w:rPr>
          <w:rFonts w:ascii="Times New Roman" w:hAnsi="Times New Roman"/>
          <w:noProof/>
          <w:sz w:val="24"/>
          <w:szCs w:val="24"/>
          <w:lang w:val="en-GB"/>
        </w:rPr>
      </w:pPr>
      <w:r>
        <w:rPr>
          <w:noProof/>
        </w:rPr>
        <w:t>Table 10.1:</w:t>
      </w:r>
      <w:r>
        <w:rPr>
          <w:rFonts w:ascii="Times New Roman" w:hAnsi="Times New Roman"/>
          <w:noProof/>
          <w:sz w:val="24"/>
          <w:szCs w:val="24"/>
          <w:lang w:val="en-GB"/>
        </w:rPr>
        <w:tab/>
      </w:r>
      <w:r>
        <w:rPr>
          <w:noProof/>
        </w:rPr>
        <w:t>Percentage of suicides using four common methods, 1977 and 1996</w:t>
      </w:r>
      <w:r>
        <w:rPr>
          <w:noProof/>
        </w:rPr>
        <w:tab/>
      </w:r>
      <w:r>
        <w:rPr>
          <w:noProof/>
        </w:rPr>
        <w:fldChar w:fldCharType="begin"/>
      </w:r>
      <w:r>
        <w:rPr>
          <w:noProof/>
        </w:rPr>
        <w:instrText xml:space="preserve"> PAGEREF _Toc102282403 \h </w:instrText>
      </w:r>
      <w:r>
        <w:rPr>
          <w:noProof/>
        </w:rPr>
      </w:r>
      <w:r>
        <w:rPr>
          <w:noProof/>
        </w:rPr>
        <w:fldChar w:fldCharType="separate"/>
      </w:r>
      <w:r>
        <w:rPr>
          <w:noProof/>
        </w:rPr>
        <w:t>31</w:t>
      </w:r>
      <w:r>
        <w:rPr>
          <w:noProof/>
        </w:rPr>
        <w:fldChar w:fldCharType="end"/>
      </w:r>
    </w:p>
    <w:p w:rsidR="00DF5EE6" w:rsidRDefault="00DF5EE6">
      <w:pPr>
        <w:pStyle w:val="TOC3"/>
        <w:rPr>
          <w:rFonts w:ascii="Times New Roman" w:hAnsi="Times New Roman"/>
          <w:noProof/>
          <w:sz w:val="24"/>
          <w:szCs w:val="24"/>
          <w:lang w:val="en-GB"/>
        </w:rPr>
      </w:pPr>
      <w:r>
        <w:rPr>
          <w:noProof/>
        </w:rPr>
        <w:t>Table 11.1:</w:t>
      </w:r>
      <w:r>
        <w:rPr>
          <w:rFonts w:ascii="Times New Roman" w:hAnsi="Times New Roman"/>
          <w:noProof/>
          <w:sz w:val="24"/>
          <w:szCs w:val="24"/>
          <w:lang w:val="en-GB"/>
        </w:rPr>
        <w:tab/>
      </w:r>
      <w:r>
        <w:rPr>
          <w:noProof/>
        </w:rPr>
        <w:t>Rate of recorded offences, by category, 1994</w:t>
      </w:r>
      <w:r>
        <w:rPr>
          <w:b/>
          <w:noProof/>
        </w:rPr>
        <w:sym w:font="Symbol" w:char="F02D"/>
      </w:r>
      <w:r>
        <w:rPr>
          <w:noProof/>
        </w:rPr>
        <w:t>2001</w:t>
      </w:r>
      <w:r>
        <w:rPr>
          <w:noProof/>
        </w:rPr>
        <w:tab/>
      </w:r>
      <w:r>
        <w:rPr>
          <w:noProof/>
        </w:rPr>
        <w:fldChar w:fldCharType="begin"/>
      </w:r>
      <w:r>
        <w:rPr>
          <w:noProof/>
        </w:rPr>
        <w:instrText xml:space="preserve"> PAGEREF _Toc102282404 \h </w:instrText>
      </w:r>
      <w:r>
        <w:rPr>
          <w:noProof/>
        </w:rPr>
      </w:r>
      <w:r>
        <w:rPr>
          <w:noProof/>
        </w:rPr>
        <w:fldChar w:fldCharType="separate"/>
      </w:r>
      <w:r>
        <w:rPr>
          <w:noProof/>
        </w:rPr>
        <w:t>33</w:t>
      </w:r>
      <w:r>
        <w:rPr>
          <w:noProof/>
        </w:rPr>
        <w:fldChar w:fldCharType="end"/>
      </w:r>
    </w:p>
    <w:p w:rsidR="00DF5EE6" w:rsidRDefault="00DF5EE6">
      <w:r>
        <w:fldChar w:fldCharType="end"/>
      </w:r>
    </w:p>
    <w:p w:rsidR="00DF5EE6" w:rsidRDefault="00DF5EE6"/>
    <w:p w:rsidR="00DF5EE6" w:rsidRDefault="00DF5EE6">
      <w:pPr>
        <w:pStyle w:val="TOC1"/>
        <w:spacing w:before="0"/>
      </w:pPr>
      <w:r>
        <w:br w:type="page"/>
      </w:r>
      <w:r>
        <w:lastRenderedPageBreak/>
        <w:t>List of Figures</w:t>
      </w:r>
    </w:p>
    <w:p w:rsidR="00DF5EE6" w:rsidRDefault="00DF5EE6">
      <w:pPr>
        <w:pStyle w:val="TOC3"/>
        <w:rPr>
          <w:rFonts w:ascii="Times New Roman" w:hAnsi="Times New Roman"/>
          <w:noProof/>
          <w:sz w:val="24"/>
          <w:szCs w:val="24"/>
          <w:lang w:val="en-GB"/>
        </w:rPr>
      </w:pPr>
      <w:r>
        <w:fldChar w:fldCharType="begin"/>
      </w:r>
      <w:r>
        <w:instrText xml:space="preserve"> TOC \t "Figure,3" </w:instrText>
      </w:r>
      <w:r>
        <w:fldChar w:fldCharType="separate"/>
      </w:r>
      <w:r>
        <w:rPr>
          <w:noProof/>
        </w:rPr>
        <w:t>Figure 1.1:</w:t>
      </w:r>
      <w:r>
        <w:rPr>
          <w:noProof/>
        </w:rPr>
        <w:tab/>
        <w:t>Age-standardised rates of suicide in New Zealand, by sex, 1948</w:t>
      </w:r>
      <w:r>
        <w:rPr>
          <w:b/>
          <w:noProof/>
        </w:rPr>
        <w:sym w:font="Symbol" w:char="F02D"/>
      </w:r>
      <w:r>
        <w:rPr>
          <w:noProof/>
        </w:rPr>
        <w:t>99</w:t>
      </w:r>
      <w:r>
        <w:rPr>
          <w:noProof/>
        </w:rPr>
        <w:tab/>
      </w:r>
      <w:r>
        <w:rPr>
          <w:noProof/>
        </w:rPr>
        <w:fldChar w:fldCharType="begin"/>
      </w:r>
      <w:r>
        <w:rPr>
          <w:noProof/>
        </w:rPr>
        <w:instrText xml:space="preserve"> PAGEREF _Toc102282405 \h </w:instrText>
      </w:r>
      <w:r>
        <w:rPr>
          <w:noProof/>
        </w:rPr>
      </w:r>
      <w:r>
        <w:rPr>
          <w:noProof/>
        </w:rPr>
        <w:fldChar w:fldCharType="separate"/>
      </w:r>
      <w:r>
        <w:rPr>
          <w:noProof/>
        </w:rPr>
        <w:t>3</w:t>
      </w:r>
      <w:r>
        <w:rPr>
          <w:noProof/>
        </w:rPr>
        <w:fldChar w:fldCharType="end"/>
      </w:r>
    </w:p>
    <w:p w:rsidR="00DF5EE6" w:rsidRDefault="00DF5EE6">
      <w:pPr>
        <w:pStyle w:val="TOC3"/>
        <w:rPr>
          <w:rFonts w:ascii="Times New Roman" w:hAnsi="Times New Roman"/>
          <w:noProof/>
          <w:sz w:val="24"/>
          <w:szCs w:val="24"/>
          <w:lang w:val="en-GB"/>
        </w:rPr>
      </w:pPr>
      <w:r>
        <w:rPr>
          <w:noProof/>
        </w:rPr>
        <w:t>Figure 1.2:</w:t>
      </w:r>
      <w:r>
        <w:rPr>
          <w:rFonts w:ascii="Times New Roman" w:hAnsi="Times New Roman"/>
          <w:noProof/>
          <w:sz w:val="24"/>
          <w:szCs w:val="24"/>
          <w:lang w:val="en-GB"/>
        </w:rPr>
        <w:tab/>
      </w:r>
      <w:r>
        <w:rPr>
          <w:noProof/>
        </w:rPr>
        <w:t>Age-specific rates of suicide, 15</w:t>
      </w:r>
      <w:r>
        <w:rPr>
          <w:b/>
          <w:noProof/>
        </w:rPr>
        <w:sym w:font="Symbol" w:char="F02D"/>
      </w:r>
      <w:r>
        <w:rPr>
          <w:noProof/>
        </w:rPr>
        <w:t>24-year-olds, by sex, 1949</w:t>
      </w:r>
      <w:r>
        <w:rPr>
          <w:b/>
          <w:noProof/>
        </w:rPr>
        <w:sym w:font="Symbol" w:char="F02D"/>
      </w:r>
      <w:r>
        <w:rPr>
          <w:noProof/>
        </w:rPr>
        <w:t>98</w:t>
      </w:r>
      <w:r>
        <w:rPr>
          <w:noProof/>
        </w:rPr>
        <w:tab/>
      </w:r>
      <w:r>
        <w:rPr>
          <w:noProof/>
        </w:rPr>
        <w:fldChar w:fldCharType="begin"/>
      </w:r>
      <w:r>
        <w:rPr>
          <w:noProof/>
        </w:rPr>
        <w:instrText xml:space="preserve"> PAGEREF _Toc102282406 \h </w:instrText>
      </w:r>
      <w:r>
        <w:rPr>
          <w:noProof/>
        </w:rPr>
      </w:r>
      <w:r>
        <w:rPr>
          <w:noProof/>
        </w:rPr>
        <w:fldChar w:fldCharType="separate"/>
      </w:r>
      <w:r>
        <w:rPr>
          <w:noProof/>
        </w:rPr>
        <w:t>4</w:t>
      </w:r>
      <w:r>
        <w:rPr>
          <w:noProof/>
        </w:rPr>
        <w:fldChar w:fldCharType="end"/>
      </w:r>
    </w:p>
    <w:p w:rsidR="00DF5EE6" w:rsidRDefault="00DF5EE6">
      <w:pPr>
        <w:pStyle w:val="TOC3"/>
        <w:rPr>
          <w:rFonts w:ascii="Times New Roman" w:hAnsi="Times New Roman"/>
          <w:noProof/>
          <w:sz w:val="24"/>
          <w:szCs w:val="24"/>
          <w:lang w:val="en-GB"/>
        </w:rPr>
      </w:pPr>
      <w:r>
        <w:rPr>
          <w:noProof/>
        </w:rPr>
        <w:t>Figure 1.3:</w:t>
      </w:r>
      <w:r>
        <w:rPr>
          <w:rFonts w:ascii="Times New Roman" w:hAnsi="Times New Roman"/>
          <w:noProof/>
          <w:sz w:val="24"/>
          <w:szCs w:val="24"/>
          <w:lang w:val="en-GB"/>
        </w:rPr>
        <w:tab/>
      </w:r>
      <w:r>
        <w:rPr>
          <w:noProof/>
        </w:rPr>
        <w:t>Age-specific rates of suicide, 25</w:t>
      </w:r>
      <w:r>
        <w:rPr>
          <w:b/>
          <w:noProof/>
        </w:rPr>
        <w:sym w:font="Symbol" w:char="F02D"/>
      </w:r>
      <w:r>
        <w:rPr>
          <w:noProof/>
        </w:rPr>
        <w:t>44-year-olds, by sex, 1949</w:t>
      </w:r>
      <w:r>
        <w:rPr>
          <w:b/>
          <w:noProof/>
        </w:rPr>
        <w:sym w:font="Symbol" w:char="F02D"/>
      </w:r>
      <w:r>
        <w:rPr>
          <w:noProof/>
        </w:rPr>
        <w:t>98</w:t>
      </w:r>
      <w:r>
        <w:rPr>
          <w:noProof/>
        </w:rPr>
        <w:tab/>
      </w:r>
      <w:r>
        <w:rPr>
          <w:noProof/>
        </w:rPr>
        <w:fldChar w:fldCharType="begin"/>
      </w:r>
      <w:r>
        <w:rPr>
          <w:noProof/>
        </w:rPr>
        <w:instrText xml:space="preserve"> PAGEREF _Toc102282407 \h </w:instrText>
      </w:r>
      <w:r>
        <w:rPr>
          <w:noProof/>
        </w:rPr>
      </w:r>
      <w:r>
        <w:rPr>
          <w:noProof/>
        </w:rPr>
        <w:fldChar w:fldCharType="separate"/>
      </w:r>
      <w:r>
        <w:rPr>
          <w:noProof/>
        </w:rPr>
        <w:t>5</w:t>
      </w:r>
      <w:r>
        <w:rPr>
          <w:noProof/>
        </w:rPr>
        <w:fldChar w:fldCharType="end"/>
      </w:r>
    </w:p>
    <w:p w:rsidR="00DF5EE6" w:rsidRDefault="00DF5EE6">
      <w:pPr>
        <w:pStyle w:val="TOC3"/>
        <w:rPr>
          <w:rFonts w:ascii="Times New Roman" w:hAnsi="Times New Roman"/>
          <w:noProof/>
          <w:sz w:val="24"/>
          <w:szCs w:val="24"/>
          <w:lang w:val="en-GB"/>
        </w:rPr>
      </w:pPr>
      <w:r>
        <w:rPr>
          <w:noProof/>
        </w:rPr>
        <w:t>Figure 1.4:</w:t>
      </w:r>
      <w:r>
        <w:rPr>
          <w:rFonts w:ascii="Times New Roman" w:hAnsi="Times New Roman"/>
          <w:noProof/>
          <w:sz w:val="24"/>
          <w:szCs w:val="24"/>
          <w:lang w:val="en-GB"/>
        </w:rPr>
        <w:tab/>
      </w:r>
      <w:r>
        <w:rPr>
          <w:noProof/>
        </w:rPr>
        <w:t>Age-specific rates of suicide, 45</w:t>
      </w:r>
      <w:r>
        <w:rPr>
          <w:b/>
          <w:noProof/>
        </w:rPr>
        <w:sym w:font="Symbol" w:char="F02D"/>
      </w:r>
      <w:r>
        <w:rPr>
          <w:noProof/>
        </w:rPr>
        <w:t>64-year-olds, by sex, 1949</w:t>
      </w:r>
      <w:r>
        <w:rPr>
          <w:b/>
          <w:noProof/>
        </w:rPr>
        <w:sym w:font="Symbol" w:char="F02D"/>
      </w:r>
      <w:r>
        <w:rPr>
          <w:noProof/>
        </w:rPr>
        <w:t>98</w:t>
      </w:r>
      <w:r>
        <w:rPr>
          <w:noProof/>
        </w:rPr>
        <w:tab/>
      </w:r>
      <w:r>
        <w:rPr>
          <w:noProof/>
        </w:rPr>
        <w:fldChar w:fldCharType="begin"/>
      </w:r>
      <w:r>
        <w:rPr>
          <w:noProof/>
        </w:rPr>
        <w:instrText xml:space="preserve"> PAGEREF _Toc102282408 \h </w:instrText>
      </w:r>
      <w:r>
        <w:rPr>
          <w:noProof/>
        </w:rPr>
      </w:r>
      <w:r>
        <w:rPr>
          <w:noProof/>
        </w:rPr>
        <w:fldChar w:fldCharType="separate"/>
      </w:r>
      <w:r>
        <w:rPr>
          <w:noProof/>
        </w:rPr>
        <w:t>5</w:t>
      </w:r>
      <w:r>
        <w:rPr>
          <w:noProof/>
        </w:rPr>
        <w:fldChar w:fldCharType="end"/>
      </w:r>
    </w:p>
    <w:p w:rsidR="00DF5EE6" w:rsidRDefault="00DF5EE6">
      <w:pPr>
        <w:pStyle w:val="TOC3"/>
        <w:rPr>
          <w:rFonts w:ascii="Times New Roman" w:hAnsi="Times New Roman"/>
          <w:noProof/>
          <w:sz w:val="24"/>
          <w:szCs w:val="24"/>
          <w:lang w:val="en-GB"/>
        </w:rPr>
      </w:pPr>
      <w:r>
        <w:rPr>
          <w:noProof/>
        </w:rPr>
        <w:t>Figure 1.5:</w:t>
      </w:r>
      <w:r>
        <w:rPr>
          <w:rFonts w:ascii="Times New Roman" w:hAnsi="Times New Roman"/>
          <w:noProof/>
          <w:sz w:val="24"/>
          <w:szCs w:val="24"/>
          <w:lang w:val="en-GB"/>
        </w:rPr>
        <w:tab/>
      </w:r>
      <w:r>
        <w:rPr>
          <w:noProof/>
        </w:rPr>
        <w:t>Age-specific rates of suicide, aged 65+ years, by sex, 1949</w:t>
      </w:r>
      <w:r>
        <w:rPr>
          <w:b/>
          <w:noProof/>
        </w:rPr>
        <w:sym w:font="Symbol" w:char="F02D"/>
      </w:r>
      <w:r>
        <w:rPr>
          <w:noProof/>
        </w:rPr>
        <w:t>98</w:t>
      </w:r>
      <w:r>
        <w:rPr>
          <w:noProof/>
        </w:rPr>
        <w:tab/>
      </w:r>
      <w:r>
        <w:rPr>
          <w:noProof/>
        </w:rPr>
        <w:fldChar w:fldCharType="begin"/>
      </w:r>
      <w:r>
        <w:rPr>
          <w:noProof/>
        </w:rPr>
        <w:instrText xml:space="preserve"> PAGEREF _Toc102282409 \h </w:instrText>
      </w:r>
      <w:r>
        <w:rPr>
          <w:noProof/>
        </w:rPr>
      </w:r>
      <w:r>
        <w:rPr>
          <w:noProof/>
        </w:rPr>
        <w:fldChar w:fldCharType="separate"/>
      </w:r>
      <w:r>
        <w:rPr>
          <w:noProof/>
        </w:rPr>
        <w:t>6</w:t>
      </w:r>
      <w:r>
        <w:rPr>
          <w:noProof/>
        </w:rPr>
        <w:fldChar w:fldCharType="end"/>
      </w:r>
    </w:p>
    <w:p w:rsidR="00DF5EE6" w:rsidRDefault="00DF5EE6">
      <w:pPr>
        <w:pStyle w:val="TOC3"/>
        <w:rPr>
          <w:rFonts w:ascii="Times New Roman" w:hAnsi="Times New Roman"/>
          <w:noProof/>
          <w:sz w:val="24"/>
          <w:szCs w:val="24"/>
          <w:lang w:val="en-GB"/>
        </w:rPr>
      </w:pPr>
      <w:r>
        <w:rPr>
          <w:noProof/>
        </w:rPr>
        <w:t>Figure 2.1:</w:t>
      </w:r>
      <w:r>
        <w:rPr>
          <w:rFonts w:ascii="Times New Roman" w:hAnsi="Times New Roman"/>
          <w:noProof/>
          <w:sz w:val="24"/>
          <w:szCs w:val="24"/>
          <w:lang w:val="en-GB"/>
        </w:rPr>
        <w:tab/>
      </w:r>
      <w:r>
        <w:rPr>
          <w:noProof/>
        </w:rPr>
        <w:t>Age-specific rates of suicide, 15</w:t>
      </w:r>
      <w:r>
        <w:rPr>
          <w:b/>
          <w:noProof/>
        </w:rPr>
        <w:sym w:font="Symbol" w:char="F02D"/>
      </w:r>
      <w:r>
        <w:rPr>
          <w:noProof/>
        </w:rPr>
        <w:t>24, 25</w:t>
      </w:r>
      <w:r>
        <w:rPr>
          <w:b/>
          <w:noProof/>
        </w:rPr>
        <w:sym w:font="Symbol" w:char="F02D"/>
      </w:r>
      <w:r>
        <w:rPr>
          <w:noProof/>
        </w:rPr>
        <w:t>44, 45</w:t>
      </w:r>
      <w:r>
        <w:rPr>
          <w:b/>
          <w:noProof/>
        </w:rPr>
        <w:sym w:font="Symbol" w:char="F02D"/>
      </w:r>
      <w:r>
        <w:rPr>
          <w:noProof/>
        </w:rPr>
        <w:t>64 and 65+ years, 1949</w:t>
      </w:r>
      <w:r>
        <w:rPr>
          <w:b/>
          <w:noProof/>
        </w:rPr>
        <w:sym w:font="Symbol" w:char="F02D"/>
      </w:r>
      <w:r>
        <w:rPr>
          <w:noProof/>
        </w:rPr>
        <w:t>98</w:t>
      </w:r>
      <w:r>
        <w:rPr>
          <w:noProof/>
        </w:rPr>
        <w:tab/>
      </w:r>
      <w:r>
        <w:rPr>
          <w:noProof/>
        </w:rPr>
        <w:fldChar w:fldCharType="begin"/>
      </w:r>
      <w:r>
        <w:rPr>
          <w:noProof/>
        </w:rPr>
        <w:instrText xml:space="preserve"> PAGEREF _Toc102282410 \h </w:instrText>
      </w:r>
      <w:r>
        <w:rPr>
          <w:noProof/>
        </w:rPr>
      </w:r>
      <w:r>
        <w:rPr>
          <w:noProof/>
        </w:rPr>
        <w:fldChar w:fldCharType="separate"/>
      </w:r>
      <w:r>
        <w:rPr>
          <w:noProof/>
        </w:rPr>
        <w:t>8</w:t>
      </w:r>
      <w:r>
        <w:rPr>
          <w:noProof/>
        </w:rPr>
        <w:fldChar w:fldCharType="end"/>
      </w:r>
    </w:p>
    <w:p w:rsidR="00DF5EE6" w:rsidRDefault="00DF5EE6">
      <w:pPr>
        <w:pStyle w:val="TOC3"/>
        <w:rPr>
          <w:rFonts w:ascii="Times New Roman" w:hAnsi="Times New Roman"/>
          <w:noProof/>
          <w:sz w:val="24"/>
          <w:szCs w:val="24"/>
          <w:lang w:val="en-GB"/>
        </w:rPr>
      </w:pPr>
      <w:r>
        <w:rPr>
          <w:noProof/>
        </w:rPr>
        <w:t>Figure 2.2:</w:t>
      </w:r>
      <w:r>
        <w:rPr>
          <w:rFonts w:ascii="Times New Roman" w:hAnsi="Times New Roman"/>
          <w:noProof/>
          <w:sz w:val="24"/>
          <w:szCs w:val="24"/>
          <w:lang w:val="en-GB"/>
        </w:rPr>
        <w:tab/>
      </w:r>
      <w:r>
        <w:rPr>
          <w:noProof/>
        </w:rPr>
        <w:t>Age-specific rates of suicide, 15</w:t>
      </w:r>
      <w:r>
        <w:rPr>
          <w:b/>
          <w:noProof/>
        </w:rPr>
        <w:sym w:font="Symbol" w:char="F02D"/>
      </w:r>
      <w:r>
        <w:rPr>
          <w:noProof/>
        </w:rPr>
        <w:t>19, 20</w:t>
      </w:r>
      <w:r>
        <w:rPr>
          <w:b/>
          <w:noProof/>
        </w:rPr>
        <w:sym w:font="Symbol" w:char="F02D"/>
      </w:r>
      <w:r>
        <w:rPr>
          <w:noProof/>
        </w:rPr>
        <w:t>29 and 30</w:t>
      </w:r>
      <w:r>
        <w:rPr>
          <w:b/>
          <w:noProof/>
        </w:rPr>
        <w:sym w:font="Symbol" w:char="F02D"/>
      </w:r>
      <w:r>
        <w:rPr>
          <w:noProof/>
        </w:rPr>
        <w:t>39-year-olds, 1949</w:t>
      </w:r>
      <w:r>
        <w:rPr>
          <w:b/>
          <w:noProof/>
        </w:rPr>
        <w:sym w:font="Symbol" w:char="F02D"/>
      </w:r>
      <w:r>
        <w:rPr>
          <w:noProof/>
        </w:rPr>
        <w:t>98</w:t>
      </w:r>
      <w:r>
        <w:rPr>
          <w:noProof/>
        </w:rPr>
        <w:tab/>
      </w:r>
      <w:r>
        <w:rPr>
          <w:noProof/>
        </w:rPr>
        <w:fldChar w:fldCharType="begin"/>
      </w:r>
      <w:r>
        <w:rPr>
          <w:noProof/>
        </w:rPr>
        <w:instrText xml:space="preserve"> PAGEREF _Toc102282411 \h </w:instrText>
      </w:r>
      <w:r>
        <w:rPr>
          <w:noProof/>
        </w:rPr>
      </w:r>
      <w:r>
        <w:rPr>
          <w:noProof/>
        </w:rPr>
        <w:fldChar w:fldCharType="separate"/>
      </w:r>
      <w:r>
        <w:rPr>
          <w:noProof/>
        </w:rPr>
        <w:t>9</w:t>
      </w:r>
      <w:r>
        <w:rPr>
          <w:noProof/>
        </w:rPr>
        <w:fldChar w:fldCharType="end"/>
      </w:r>
    </w:p>
    <w:p w:rsidR="00DF5EE6" w:rsidRDefault="00DF5EE6">
      <w:pPr>
        <w:pStyle w:val="TOC3"/>
        <w:rPr>
          <w:rFonts w:ascii="Times New Roman" w:hAnsi="Times New Roman"/>
          <w:noProof/>
          <w:sz w:val="24"/>
          <w:szCs w:val="24"/>
          <w:lang w:val="en-GB"/>
        </w:rPr>
      </w:pPr>
      <w:r>
        <w:rPr>
          <w:noProof/>
        </w:rPr>
        <w:t>Figure 2.3:</w:t>
      </w:r>
      <w:r>
        <w:rPr>
          <w:rFonts w:ascii="Times New Roman" w:hAnsi="Times New Roman"/>
          <w:noProof/>
          <w:sz w:val="24"/>
          <w:szCs w:val="24"/>
          <w:lang w:val="en-GB"/>
        </w:rPr>
        <w:tab/>
      </w:r>
      <w:r>
        <w:rPr>
          <w:noProof/>
        </w:rPr>
        <w:t>Comparison of New Zealand’s age-specific suicide rates with those of Finland and Germany, 1995</w:t>
      </w:r>
      <w:r>
        <w:rPr>
          <w:noProof/>
        </w:rPr>
        <w:tab/>
      </w:r>
      <w:r>
        <w:rPr>
          <w:noProof/>
        </w:rPr>
        <w:fldChar w:fldCharType="begin"/>
      </w:r>
      <w:r>
        <w:rPr>
          <w:noProof/>
        </w:rPr>
        <w:instrText xml:space="preserve"> PAGEREF _Toc102282412 \h </w:instrText>
      </w:r>
      <w:r>
        <w:rPr>
          <w:noProof/>
        </w:rPr>
      </w:r>
      <w:r>
        <w:rPr>
          <w:noProof/>
        </w:rPr>
        <w:fldChar w:fldCharType="separate"/>
      </w:r>
      <w:r>
        <w:rPr>
          <w:noProof/>
        </w:rPr>
        <w:t>10</w:t>
      </w:r>
      <w:r>
        <w:rPr>
          <w:noProof/>
        </w:rPr>
        <w:fldChar w:fldCharType="end"/>
      </w:r>
    </w:p>
    <w:p w:rsidR="00DF5EE6" w:rsidRDefault="00DF5EE6">
      <w:pPr>
        <w:pStyle w:val="TOC3"/>
        <w:rPr>
          <w:rFonts w:ascii="Times New Roman" w:hAnsi="Times New Roman"/>
          <w:noProof/>
          <w:sz w:val="24"/>
          <w:szCs w:val="24"/>
          <w:lang w:val="en-GB"/>
        </w:rPr>
      </w:pPr>
      <w:r>
        <w:rPr>
          <w:noProof/>
        </w:rPr>
        <w:t>Figure 3.1:</w:t>
      </w:r>
      <w:r>
        <w:rPr>
          <w:rFonts w:ascii="Times New Roman" w:hAnsi="Times New Roman"/>
          <w:noProof/>
          <w:sz w:val="24"/>
          <w:szCs w:val="24"/>
          <w:lang w:val="en-GB"/>
        </w:rPr>
        <w:tab/>
      </w:r>
      <w:r>
        <w:rPr>
          <w:noProof/>
        </w:rPr>
        <w:t>Suicide rates, by ethnicity, 1978</w:t>
      </w:r>
      <w:r>
        <w:rPr>
          <w:b/>
          <w:noProof/>
        </w:rPr>
        <w:sym w:font="Symbol" w:char="F02D"/>
      </w:r>
      <w:r>
        <w:rPr>
          <w:noProof/>
        </w:rPr>
        <w:t>99</w:t>
      </w:r>
      <w:r>
        <w:rPr>
          <w:noProof/>
        </w:rPr>
        <w:tab/>
      </w:r>
      <w:r>
        <w:rPr>
          <w:noProof/>
        </w:rPr>
        <w:fldChar w:fldCharType="begin"/>
      </w:r>
      <w:r>
        <w:rPr>
          <w:noProof/>
        </w:rPr>
        <w:instrText xml:space="preserve"> PAGEREF _Toc102282413 \h </w:instrText>
      </w:r>
      <w:r>
        <w:rPr>
          <w:noProof/>
        </w:rPr>
      </w:r>
      <w:r>
        <w:rPr>
          <w:noProof/>
        </w:rPr>
        <w:fldChar w:fldCharType="separate"/>
      </w:r>
      <w:r>
        <w:rPr>
          <w:noProof/>
        </w:rPr>
        <w:t>11</w:t>
      </w:r>
      <w:r>
        <w:rPr>
          <w:noProof/>
        </w:rPr>
        <w:fldChar w:fldCharType="end"/>
      </w:r>
    </w:p>
    <w:p w:rsidR="00DF5EE6" w:rsidRDefault="00DF5EE6">
      <w:pPr>
        <w:pStyle w:val="TOC3"/>
        <w:rPr>
          <w:rFonts w:ascii="Times New Roman" w:hAnsi="Times New Roman"/>
          <w:noProof/>
          <w:sz w:val="24"/>
          <w:szCs w:val="24"/>
          <w:lang w:val="en-GB"/>
        </w:rPr>
      </w:pPr>
      <w:r>
        <w:rPr>
          <w:noProof/>
        </w:rPr>
        <w:t>Figure 3.2:</w:t>
      </w:r>
      <w:r>
        <w:rPr>
          <w:rFonts w:ascii="Times New Roman" w:hAnsi="Times New Roman"/>
          <w:noProof/>
          <w:sz w:val="24"/>
          <w:szCs w:val="24"/>
          <w:lang w:val="en-GB"/>
        </w:rPr>
        <w:tab/>
      </w:r>
      <w:r>
        <w:rPr>
          <w:noProof/>
        </w:rPr>
        <w:t>Māori age-standardised rates of suicide, by sex, 1978</w:t>
      </w:r>
      <w:r>
        <w:rPr>
          <w:b/>
          <w:noProof/>
        </w:rPr>
        <w:sym w:font="Symbol" w:char="F02D"/>
      </w:r>
      <w:r>
        <w:rPr>
          <w:noProof/>
        </w:rPr>
        <w:t>98</w:t>
      </w:r>
      <w:r>
        <w:rPr>
          <w:noProof/>
        </w:rPr>
        <w:tab/>
      </w:r>
      <w:r>
        <w:rPr>
          <w:noProof/>
        </w:rPr>
        <w:fldChar w:fldCharType="begin"/>
      </w:r>
      <w:r>
        <w:rPr>
          <w:noProof/>
        </w:rPr>
        <w:instrText xml:space="preserve"> PAGEREF _Toc102282414 \h </w:instrText>
      </w:r>
      <w:r>
        <w:rPr>
          <w:noProof/>
        </w:rPr>
      </w:r>
      <w:r>
        <w:rPr>
          <w:noProof/>
        </w:rPr>
        <w:fldChar w:fldCharType="separate"/>
      </w:r>
      <w:r>
        <w:rPr>
          <w:noProof/>
        </w:rPr>
        <w:t>12</w:t>
      </w:r>
      <w:r>
        <w:rPr>
          <w:noProof/>
        </w:rPr>
        <w:fldChar w:fldCharType="end"/>
      </w:r>
    </w:p>
    <w:p w:rsidR="00DF5EE6" w:rsidRDefault="00DF5EE6">
      <w:pPr>
        <w:pStyle w:val="TOC3"/>
        <w:rPr>
          <w:rFonts w:ascii="Times New Roman" w:hAnsi="Times New Roman"/>
          <w:noProof/>
          <w:sz w:val="24"/>
          <w:szCs w:val="24"/>
          <w:lang w:val="en-GB"/>
        </w:rPr>
      </w:pPr>
      <w:r>
        <w:rPr>
          <w:noProof/>
        </w:rPr>
        <w:t>Figure 3.3:</w:t>
      </w:r>
      <w:r>
        <w:rPr>
          <w:rFonts w:ascii="Times New Roman" w:hAnsi="Times New Roman"/>
          <w:noProof/>
          <w:sz w:val="24"/>
          <w:szCs w:val="24"/>
          <w:lang w:val="en-GB"/>
        </w:rPr>
        <w:tab/>
      </w:r>
      <w:r>
        <w:rPr>
          <w:noProof/>
        </w:rPr>
        <w:t>Age-specific rates of suicide, 15</w:t>
      </w:r>
      <w:r>
        <w:rPr>
          <w:b/>
          <w:noProof/>
        </w:rPr>
        <w:sym w:font="Symbol" w:char="F02D"/>
      </w:r>
      <w:r>
        <w:rPr>
          <w:noProof/>
        </w:rPr>
        <w:t>29-year-olds, by ethnicity, 1978</w:t>
      </w:r>
      <w:r>
        <w:rPr>
          <w:b/>
          <w:noProof/>
        </w:rPr>
        <w:sym w:font="Symbol" w:char="F02D"/>
      </w:r>
      <w:r>
        <w:rPr>
          <w:noProof/>
        </w:rPr>
        <w:t>99</w:t>
      </w:r>
      <w:r>
        <w:rPr>
          <w:noProof/>
        </w:rPr>
        <w:tab/>
      </w:r>
      <w:r>
        <w:rPr>
          <w:noProof/>
        </w:rPr>
        <w:fldChar w:fldCharType="begin"/>
      </w:r>
      <w:r>
        <w:rPr>
          <w:noProof/>
        </w:rPr>
        <w:instrText xml:space="preserve"> PAGEREF _Toc102282415 \h </w:instrText>
      </w:r>
      <w:r>
        <w:rPr>
          <w:noProof/>
        </w:rPr>
      </w:r>
      <w:r>
        <w:rPr>
          <w:noProof/>
        </w:rPr>
        <w:fldChar w:fldCharType="separate"/>
      </w:r>
      <w:r>
        <w:rPr>
          <w:noProof/>
        </w:rPr>
        <w:t>13</w:t>
      </w:r>
      <w:r>
        <w:rPr>
          <w:noProof/>
        </w:rPr>
        <w:fldChar w:fldCharType="end"/>
      </w:r>
    </w:p>
    <w:p w:rsidR="00DF5EE6" w:rsidRDefault="00DF5EE6">
      <w:pPr>
        <w:pStyle w:val="TOC3"/>
        <w:rPr>
          <w:rFonts w:ascii="Times New Roman" w:hAnsi="Times New Roman"/>
          <w:noProof/>
          <w:sz w:val="24"/>
          <w:szCs w:val="24"/>
          <w:lang w:val="en-GB"/>
        </w:rPr>
      </w:pPr>
      <w:r>
        <w:rPr>
          <w:noProof/>
        </w:rPr>
        <w:t>Figure 4.1:</w:t>
      </w:r>
      <w:r>
        <w:rPr>
          <w:rFonts w:ascii="Times New Roman" w:hAnsi="Times New Roman"/>
          <w:noProof/>
          <w:sz w:val="24"/>
          <w:szCs w:val="24"/>
          <w:lang w:val="en-GB"/>
        </w:rPr>
        <w:tab/>
      </w:r>
      <w:r>
        <w:rPr>
          <w:noProof/>
        </w:rPr>
        <w:t>New Zealand marriage rate and suicide rate, 1980</w:t>
      </w:r>
      <w:r>
        <w:rPr>
          <w:b/>
          <w:noProof/>
        </w:rPr>
        <w:sym w:font="Symbol" w:char="F02D"/>
      </w:r>
      <w:r>
        <w:rPr>
          <w:noProof/>
        </w:rPr>
        <w:t>99</w:t>
      </w:r>
      <w:r>
        <w:rPr>
          <w:noProof/>
        </w:rPr>
        <w:tab/>
      </w:r>
      <w:r>
        <w:rPr>
          <w:noProof/>
        </w:rPr>
        <w:fldChar w:fldCharType="begin"/>
      </w:r>
      <w:r>
        <w:rPr>
          <w:noProof/>
        </w:rPr>
        <w:instrText xml:space="preserve"> PAGEREF _Toc102282416 \h </w:instrText>
      </w:r>
      <w:r>
        <w:rPr>
          <w:noProof/>
        </w:rPr>
      </w:r>
      <w:r>
        <w:rPr>
          <w:noProof/>
        </w:rPr>
        <w:fldChar w:fldCharType="separate"/>
      </w:r>
      <w:r>
        <w:rPr>
          <w:noProof/>
        </w:rPr>
        <w:t>15</w:t>
      </w:r>
      <w:r>
        <w:rPr>
          <w:noProof/>
        </w:rPr>
        <w:fldChar w:fldCharType="end"/>
      </w:r>
    </w:p>
    <w:p w:rsidR="00DF5EE6" w:rsidRDefault="00DF5EE6">
      <w:pPr>
        <w:pStyle w:val="TOC3"/>
        <w:rPr>
          <w:rFonts w:ascii="Times New Roman" w:hAnsi="Times New Roman"/>
          <w:noProof/>
          <w:sz w:val="24"/>
          <w:szCs w:val="24"/>
          <w:lang w:val="en-GB"/>
        </w:rPr>
      </w:pPr>
      <w:r>
        <w:rPr>
          <w:noProof/>
        </w:rPr>
        <w:t>Figure 4.2:</w:t>
      </w:r>
      <w:r>
        <w:rPr>
          <w:rFonts w:ascii="Times New Roman" w:hAnsi="Times New Roman"/>
          <w:noProof/>
          <w:sz w:val="24"/>
          <w:szCs w:val="24"/>
          <w:lang w:val="en-GB"/>
        </w:rPr>
        <w:tab/>
      </w:r>
      <w:r>
        <w:rPr>
          <w:noProof/>
        </w:rPr>
        <w:t>Scatter plot of selected OECD countries: suicide rate and divorce rates, 1995</w:t>
      </w:r>
      <w:r>
        <w:rPr>
          <w:noProof/>
        </w:rPr>
        <w:tab/>
      </w:r>
      <w:r>
        <w:rPr>
          <w:noProof/>
        </w:rPr>
        <w:fldChar w:fldCharType="begin"/>
      </w:r>
      <w:r>
        <w:rPr>
          <w:noProof/>
        </w:rPr>
        <w:instrText xml:space="preserve"> PAGEREF _Toc102282417 \h </w:instrText>
      </w:r>
      <w:r>
        <w:rPr>
          <w:noProof/>
        </w:rPr>
      </w:r>
      <w:r>
        <w:rPr>
          <w:noProof/>
        </w:rPr>
        <w:fldChar w:fldCharType="separate"/>
      </w:r>
      <w:r>
        <w:rPr>
          <w:noProof/>
        </w:rPr>
        <w:t>16</w:t>
      </w:r>
      <w:r>
        <w:rPr>
          <w:noProof/>
        </w:rPr>
        <w:fldChar w:fldCharType="end"/>
      </w:r>
    </w:p>
    <w:p w:rsidR="00DF5EE6" w:rsidRDefault="00DF5EE6">
      <w:pPr>
        <w:pStyle w:val="TOC3"/>
        <w:rPr>
          <w:rFonts w:ascii="Times New Roman" w:hAnsi="Times New Roman"/>
          <w:noProof/>
          <w:sz w:val="24"/>
          <w:szCs w:val="24"/>
          <w:lang w:val="en-GB"/>
        </w:rPr>
      </w:pPr>
      <w:r>
        <w:rPr>
          <w:noProof/>
        </w:rPr>
        <w:t>Figure 5.1:</w:t>
      </w:r>
      <w:r>
        <w:rPr>
          <w:rFonts w:ascii="Times New Roman" w:hAnsi="Times New Roman"/>
          <w:noProof/>
          <w:sz w:val="24"/>
          <w:szCs w:val="24"/>
          <w:lang w:val="en-GB"/>
        </w:rPr>
        <w:tab/>
      </w:r>
      <w:r>
        <w:rPr>
          <w:noProof/>
        </w:rPr>
        <w:t>Unemployment rate and age-standardised suicide rate, by sex, 1951</w:t>
      </w:r>
      <w:r>
        <w:rPr>
          <w:b/>
          <w:noProof/>
        </w:rPr>
        <w:sym w:font="Symbol" w:char="F02D"/>
      </w:r>
      <w:r>
        <w:rPr>
          <w:noProof/>
        </w:rPr>
        <w:t>99</w:t>
      </w:r>
      <w:r>
        <w:rPr>
          <w:noProof/>
        </w:rPr>
        <w:tab/>
      </w:r>
      <w:r>
        <w:rPr>
          <w:noProof/>
        </w:rPr>
        <w:fldChar w:fldCharType="begin"/>
      </w:r>
      <w:r>
        <w:rPr>
          <w:noProof/>
        </w:rPr>
        <w:instrText xml:space="preserve"> PAGEREF _Toc102282418 \h </w:instrText>
      </w:r>
      <w:r>
        <w:rPr>
          <w:noProof/>
        </w:rPr>
      </w:r>
      <w:r>
        <w:rPr>
          <w:noProof/>
        </w:rPr>
        <w:fldChar w:fldCharType="separate"/>
      </w:r>
      <w:r>
        <w:rPr>
          <w:noProof/>
        </w:rPr>
        <w:t>17</w:t>
      </w:r>
      <w:r>
        <w:rPr>
          <w:noProof/>
        </w:rPr>
        <w:fldChar w:fldCharType="end"/>
      </w:r>
    </w:p>
    <w:p w:rsidR="00DF5EE6" w:rsidRDefault="00DF5EE6">
      <w:pPr>
        <w:pStyle w:val="TOC3"/>
        <w:rPr>
          <w:rFonts w:ascii="Times New Roman" w:hAnsi="Times New Roman"/>
          <w:noProof/>
          <w:sz w:val="24"/>
          <w:szCs w:val="24"/>
          <w:lang w:val="en-GB"/>
        </w:rPr>
      </w:pPr>
      <w:r>
        <w:rPr>
          <w:noProof/>
        </w:rPr>
        <w:t>Figure 5.2:</w:t>
      </w:r>
      <w:r>
        <w:rPr>
          <w:rFonts w:ascii="Times New Roman" w:hAnsi="Times New Roman"/>
          <w:noProof/>
          <w:sz w:val="24"/>
          <w:szCs w:val="24"/>
          <w:lang w:val="en-GB"/>
        </w:rPr>
        <w:tab/>
      </w:r>
      <w:r>
        <w:rPr>
          <w:noProof/>
        </w:rPr>
        <w:t>Unemployment rate and age-specific suicide rate, 15</w:t>
      </w:r>
      <w:r>
        <w:rPr>
          <w:b/>
          <w:noProof/>
        </w:rPr>
        <w:sym w:font="Symbol" w:char="F02D"/>
      </w:r>
      <w:r>
        <w:rPr>
          <w:noProof/>
        </w:rPr>
        <w:t>24 and 25</w:t>
      </w:r>
      <w:r>
        <w:rPr>
          <w:b/>
          <w:noProof/>
        </w:rPr>
        <w:sym w:font="Symbol" w:char="F02D"/>
      </w:r>
      <w:r>
        <w:rPr>
          <w:noProof/>
        </w:rPr>
        <w:t>34-year-olds, 1986</w:t>
      </w:r>
      <w:r>
        <w:rPr>
          <w:b/>
          <w:noProof/>
        </w:rPr>
        <w:sym w:font="Symbol" w:char="F02D"/>
      </w:r>
      <w:r>
        <w:rPr>
          <w:noProof/>
        </w:rPr>
        <w:t>99</w:t>
      </w:r>
      <w:r>
        <w:rPr>
          <w:noProof/>
        </w:rPr>
        <w:tab/>
      </w:r>
      <w:r>
        <w:rPr>
          <w:noProof/>
        </w:rPr>
        <w:fldChar w:fldCharType="begin"/>
      </w:r>
      <w:r>
        <w:rPr>
          <w:noProof/>
        </w:rPr>
        <w:instrText xml:space="preserve"> PAGEREF _Toc102282419 \h </w:instrText>
      </w:r>
      <w:r>
        <w:rPr>
          <w:noProof/>
        </w:rPr>
      </w:r>
      <w:r>
        <w:rPr>
          <w:noProof/>
        </w:rPr>
        <w:fldChar w:fldCharType="separate"/>
      </w:r>
      <w:r>
        <w:rPr>
          <w:noProof/>
        </w:rPr>
        <w:t>18</w:t>
      </w:r>
      <w:r>
        <w:rPr>
          <w:noProof/>
        </w:rPr>
        <w:fldChar w:fldCharType="end"/>
      </w:r>
    </w:p>
    <w:p w:rsidR="00DF5EE6" w:rsidRDefault="00DF5EE6">
      <w:pPr>
        <w:pStyle w:val="TOC3"/>
        <w:rPr>
          <w:rFonts w:ascii="Times New Roman" w:hAnsi="Times New Roman"/>
          <w:noProof/>
          <w:sz w:val="24"/>
          <w:szCs w:val="24"/>
          <w:lang w:val="en-GB"/>
        </w:rPr>
      </w:pPr>
      <w:r>
        <w:rPr>
          <w:noProof/>
        </w:rPr>
        <w:t>Figure 6.1:</w:t>
      </w:r>
      <w:r>
        <w:rPr>
          <w:rFonts w:ascii="Times New Roman" w:hAnsi="Times New Roman"/>
          <w:noProof/>
          <w:sz w:val="24"/>
          <w:szCs w:val="24"/>
          <w:lang w:val="en-GB"/>
        </w:rPr>
        <w:tab/>
      </w:r>
      <w:r>
        <w:rPr>
          <w:noProof/>
        </w:rPr>
        <w:t>Age-standardised suicide rates for District Health Boards (DHBs), pooled rates, 1988</w:t>
      </w:r>
      <w:r>
        <w:rPr>
          <w:b/>
          <w:noProof/>
        </w:rPr>
        <w:sym w:font="Symbol" w:char="F02D"/>
      </w:r>
      <w:r>
        <w:rPr>
          <w:noProof/>
        </w:rPr>
        <w:t>99</w:t>
      </w:r>
      <w:r>
        <w:rPr>
          <w:noProof/>
        </w:rPr>
        <w:tab/>
      </w:r>
      <w:r>
        <w:rPr>
          <w:noProof/>
        </w:rPr>
        <w:fldChar w:fldCharType="begin"/>
      </w:r>
      <w:r>
        <w:rPr>
          <w:noProof/>
        </w:rPr>
        <w:instrText xml:space="preserve"> PAGEREF _Toc102282420 \h </w:instrText>
      </w:r>
      <w:r>
        <w:rPr>
          <w:noProof/>
        </w:rPr>
      </w:r>
      <w:r>
        <w:rPr>
          <w:noProof/>
        </w:rPr>
        <w:fldChar w:fldCharType="separate"/>
      </w:r>
      <w:r>
        <w:rPr>
          <w:noProof/>
        </w:rPr>
        <w:t>19</w:t>
      </w:r>
      <w:r>
        <w:rPr>
          <w:noProof/>
        </w:rPr>
        <w:fldChar w:fldCharType="end"/>
      </w:r>
    </w:p>
    <w:p w:rsidR="00DF5EE6" w:rsidRDefault="00DF5EE6">
      <w:pPr>
        <w:pStyle w:val="TOC3"/>
        <w:rPr>
          <w:rFonts w:ascii="Times New Roman" w:hAnsi="Times New Roman"/>
          <w:noProof/>
          <w:sz w:val="24"/>
          <w:szCs w:val="24"/>
          <w:lang w:val="en-GB"/>
        </w:rPr>
      </w:pPr>
      <w:r>
        <w:rPr>
          <w:noProof/>
        </w:rPr>
        <w:t>Figure 7.1:</w:t>
      </w:r>
      <w:r>
        <w:rPr>
          <w:rFonts w:ascii="Times New Roman" w:hAnsi="Times New Roman"/>
          <w:noProof/>
          <w:sz w:val="24"/>
          <w:szCs w:val="24"/>
          <w:lang w:val="en-GB"/>
        </w:rPr>
        <w:tab/>
      </w:r>
      <w:r>
        <w:rPr>
          <w:noProof/>
        </w:rPr>
        <w:t>Labour-force participation rate (LFPR) and suicide rates, by sex, 1951</w:t>
      </w:r>
      <w:r>
        <w:rPr>
          <w:b/>
          <w:noProof/>
        </w:rPr>
        <w:sym w:font="Symbol" w:char="F02D"/>
      </w:r>
      <w:r>
        <w:rPr>
          <w:noProof/>
        </w:rPr>
        <w:t>99</w:t>
      </w:r>
      <w:r>
        <w:rPr>
          <w:noProof/>
        </w:rPr>
        <w:tab/>
      </w:r>
      <w:r>
        <w:rPr>
          <w:noProof/>
        </w:rPr>
        <w:fldChar w:fldCharType="begin"/>
      </w:r>
      <w:r>
        <w:rPr>
          <w:noProof/>
        </w:rPr>
        <w:instrText xml:space="preserve"> PAGEREF _Toc102282421 \h </w:instrText>
      </w:r>
      <w:r>
        <w:rPr>
          <w:noProof/>
        </w:rPr>
      </w:r>
      <w:r>
        <w:rPr>
          <w:noProof/>
        </w:rPr>
        <w:fldChar w:fldCharType="separate"/>
      </w:r>
      <w:r>
        <w:rPr>
          <w:noProof/>
        </w:rPr>
        <w:t>22</w:t>
      </w:r>
      <w:r>
        <w:rPr>
          <w:noProof/>
        </w:rPr>
        <w:fldChar w:fldCharType="end"/>
      </w:r>
    </w:p>
    <w:p w:rsidR="00DF5EE6" w:rsidRDefault="00DF5EE6">
      <w:pPr>
        <w:pStyle w:val="TOC3"/>
        <w:rPr>
          <w:rFonts w:ascii="Times New Roman" w:hAnsi="Times New Roman"/>
          <w:noProof/>
          <w:sz w:val="24"/>
          <w:szCs w:val="24"/>
          <w:lang w:val="en-GB"/>
        </w:rPr>
      </w:pPr>
      <w:r>
        <w:rPr>
          <w:noProof/>
        </w:rPr>
        <w:t>Figure 8.1:</w:t>
      </w:r>
      <w:r>
        <w:rPr>
          <w:rFonts w:ascii="Times New Roman" w:hAnsi="Times New Roman"/>
          <w:noProof/>
          <w:sz w:val="24"/>
          <w:szCs w:val="24"/>
          <w:lang w:val="en-GB"/>
        </w:rPr>
        <w:tab/>
      </w:r>
      <w:r>
        <w:rPr>
          <w:noProof/>
        </w:rPr>
        <w:t>Gross domestic product (GDP) per capita and age-standardised suicide rate, 1955</w:t>
      </w:r>
      <w:r>
        <w:rPr>
          <w:b/>
          <w:noProof/>
        </w:rPr>
        <w:sym w:font="Symbol" w:char="F02D"/>
      </w:r>
      <w:r>
        <w:rPr>
          <w:noProof/>
        </w:rPr>
        <w:t>98</w:t>
      </w:r>
      <w:r>
        <w:rPr>
          <w:noProof/>
        </w:rPr>
        <w:tab/>
      </w:r>
      <w:r>
        <w:rPr>
          <w:noProof/>
        </w:rPr>
        <w:fldChar w:fldCharType="begin"/>
      </w:r>
      <w:r>
        <w:rPr>
          <w:noProof/>
        </w:rPr>
        <w:instrText xml:space="preserve"> PAGEREF _Toc102282422 \h </w:instrText>
      </w:r>
      <w:r>
        <w:rPr>
          <w:noProof/>
        </w:rPr>
      </w:r>
      <w:r>
        <w:rPr>
          <w:noProof/>
        </w:rPr>
        <w:fldChar w:fldCharType="separate"/>
      </w:r>
      <w:r>
        <w:rPr>
          <w:noProof/>
        </w:rPr>
        <w:t>24</w:t>
      </w:r>
      <w:r>
        <w:rPr>
          <w:noProof/>
        </w:rPr>
        <w:fldChar w:fldCharType="end"/>
      </w:r>
    </w:p>
    <w:p w:rsidR="00DF5EE6" w:rsidRDefault="00DF5EE6">
      <w:pPr>
        <w:pStyle w:val="TOC3"/>
        <w:rPr>
          <w:rFonts w:ascii="Times New Roman" w:hAnsi="Times New Roman"/>
          <w:noProof/>
          <w:sz w:val="24"/>
          <w:szCs w:val="24"/>
          <w:lang w:val="en-GB"/>
        </w:rPr>
      </w:pPr>
      <w:r>
        <w:rPr>
          <w:noProof/>
        </w:rPr>
        <w:t>Figure 8.2:</w:t>
      </w:r>
      <w:r>
        <w:rPr>
          <w:rFonts w:ascii="Times New Roman" w:hAnsi="Times New Roman"/>
          <w:noProof/>
          <w:sz w:val="24"/>
          <w:szCs w:val="24"/>
          <w:lang w:val="en-GB"/>
        </w:rPr>
        <w:tab/>
      </w:r>
      <w:r>
        <w:rPr>
          <w:noProof/>
        </w:rPr>
        <w:t>Gross domestic product (GDP) per capita and suicide rate, 15</w:t>
      </w:r>
      <w:r>
        <w:rPr>
          <w:b/>
          <w:noProof/>
        </w:rPr>
        <w:sym w:font="Symbol" w:char="F02D"/>
      </w:r>
      <w:r>
        <w:rPr>
          <w:noProof/>
        </w:rPr>
        <w:t>24 and 25</w:t>
      </w:r>
      <w:r>
        <w:rPr>
          <w:b/>
          <w:noProof/>
        </w:rPr>
        <w:sym w:font="Symbol" w:char="F02D"/>
      </w:r>
      <w:r>
        <w:rPr>
          <w:noProof/>
        </w:rPr>
        <w:t>44-year-old age groups, 1955</w:t>
      </w:r>
      <w:r>
        <w:rPr>
          <w:b/>
          <w:noProof/>
        </w:rPr>
        <w:sym w:font="Symbol" w:char="F02D"/>
      </w:r>
      <w:r>
        <w:rPr>
          <w:noProof/>
        </w:rPr>
        <w:t>98</w:t>
      </w:r>
      <w:r>
        <w:rPr>
          <w:noProof/>
        </w:rPr>
        <w:tab/>
      </w:r>
      <w:r>
        <w:rPr>
          <w:noProof/>
        </w:rPr>
        <w:fldChar w:fldCharType="begin"/>
      </w:r>
      <w:r>
        <w:rPr>
          <w:noProof/>
        </w:rPr>
        <w:instrText xml:space="preserve"> PAGEREF _Toc102282423 \h </w:instrText>
      </w:r>
      <w:r>
        <w:rPr>
          <w:noProof/>
        </w:rPr>
      </w:r>
      <w:r>
        <w:rPr>
          <w:noProof/>
        </w:rPr>
        <w:fldChar w:fldCharType="separate"/>
      </w:r>
      <w:r>
        <w:rPr>
          <w:noProof/>
        </w:rPr>
        <w:t>25</w:t>
      </w:r>
      <w:r>
        <w:rPr>
          <w:noProof/>
        </w:rPr>
        <w:fldChar w:fldCharType="end"/>
      </w:r>
    </w:p>
    <w:p w:rsidR="00DF5EE6" w:rsidRDefault="00DF5EE6">
      <w:pPr>
        <w:pStyle w:val="TOC3"/>
        <w:rPr>
          <w:rFonts w:ascii="Times New Roman" w:hAnsi="Times New Roman"/>
          <w:noProof/>
          <w:sz w:val="24"/>
          <w:szCs w:val="24"/>
          <w:lang w:val="en-GB"/>
        </w:rPr>
      </w:pPr>
      <w:r>
        <w:rPr>
          <w:noProof/>
        </w:rPr>
        <w:t>Figure 8.3:</w:t>
      </w:r>
      <w:r>
        <w:rPr>
          <w:rFonts w:ascii="Times New Roman" w:hAnsi="Times New Roman"/>
          <w:noProof/>
          <w:sz w:val="24"/>
          <w:szCs w:val="24"/>
          <w:lang w:val="en-GB"/>
        </w:rPr>
        <w:tab/>
      </w:r>
      <w:r>
        <w:rPr>
          <w:noProof/>
        </w:rPr>
        <w:t>Gross domestic product (GDP) per capita and Māori age-standardised suicide rate, 1988</w:t>
      </w:r>
      <w:r>
        <w:rPr>
          <w:b/>
          <w:noProof/>
        </w:rPr>
        <w:sym w:font="Symbol" w:char="F02D"/>
      </w:r>
      <w:r>
        <w:rPr>
          <w:noProof/>
        </w:rPr>
        <w:t>99</w:t>
      </w:r>
      <w:r>
        <w:rPr>
          <w:noProof/>
        </w:rPr>
        <w:tab/>
      </w:r>
      <w:r>
        <w:rPr>
          <w:noProof/>
        </w:rPr>
        <w:fldChar w:fldCharType="begin"/>
      </w:r>
      <w:r>
        <w:rPr>
          <w:noProof/>
        </w:rPr>
        <w:instrText xml:space="preserve"> PAGEREF _Toc102282424 \h </w:instrText>
      </w:r>
      <w:r>
        <w:rPr>
          <w:noProof/>
        </w:rPr>
      </w:r>
      <w:r>
        <w:rPr>
          <w:noProof/>
        </w:rPr>
        <w:fldChar w:fldCharType="separate"/>
      </w:r>
      <w:r>
        <w:rPr>
          <w:noProof/>
        </w:rPr>
        <w:t>26</w:t>
      </w:r>
      <w:r>
        <w:rPr>
          <w:noProof/>
        </w:rPr>
        <w:fldChar w:fldCharType="end"/>
      </w:r>
    </w:p>
    <w:p w:rsidR="00DF5EE6" w:rsidRDefault="00DF5EE6">
      <w:pPr>
        <w:pStyle w:val="TOC3"/>
        <w:rPr>
          <w:rFonts w:ascii="Times New Roman" w:hAnsi="Times New Roman"/>
          <w:noProof/>
          <w:sz w:val="24"/>
          <w:szCs w:val="24"/>
          <w:lang w:val="en-GB"/>
        </w:rPr>
      </w:pPr>
      <w:r>
        <w:rPr>
          <w:noProof/>
        </w:rPr>
        <w:t>Figure 8.4:</w:t>
      </w:r>
      <w:r>
        <w:rPr>
          <w:rFonts w:ascii="Times New Roman" w:hAnsi="Times New Roman"/>
          <w:noProof/>
          <w:sz w:val="24"/>
          <w:szCs w:val="24"/>
          <w:lang w:val="en-GB"/>
        </w:rPr>
        <w:tab/>
      </w:r>
      <w:r>
        <w:rPr>
          <w:noProof/>
        </w:rPr>
        <w:t>Percentage change in gross domestic product (GDP) per capita and age-specific suicide rate, 25</w:t>
      </w:r>
      <w:r>
        <w:rPr>
          <w:b/>
          <w:noProof/>
        </w:rPr>
        <w:sym w:font="Symbol" w:char="F02D"/>
      </w:r>
      <w:r>
        <w:rPr>
          <w:noProof/>
        </w:rPr>
        <w:t>44 and 45</w:t>
      </w:r>
      <w:r>
        <w:rPr>
          <w:b/>
          <w:noProof/>
        </w:rPr>
        <w:sym w:font="Symbol" w:char="F02D"/>
      </w:r>
      <w:r>
        <w:rPr>
          <w:noProof/>
        </w:rPr>
        <w:t>64-year-old age groups, 1957</w:t>
      </w:r>
      <w:r>
        <w:rPr>
          <w:b/>
          <w:noProof/>
        </w:rPr>
        <w:sym w:font="Symbol" w:char="F02D"/>
      </w:r>
      <w:r>
        <w:rPr>
          <w:noProof/>
        </w:rPr>
        <w:t>97</w:t>
      </w:r>
      <w:r>
        <w:rPr>
          <w:noProof/>
        </w:rPr>
        <w:tab/>
      </w:r>
      <w:r>
        <w:rPr>
          <w:noProof/>
        </w:rPr>
        <w:fldChar w:fldCharType="begin"/>
      </w:r>
      <w:r>
        <w:rPr>
          <w:noProof/>
        </w:rPr>
        <w:instrText xml:space="preserve"> PAGEREF _Toc102282425 \h </w:instrText>
      </w:r>
      <w:r>
        <w:rPr>
          <w:noProof/>
        </w:rPr>
      </w:r>
      <w:r>
        <w:rPr>
          <w:noProof/>
        </w:rPr>
        <w:fldChar w:fldCharType="separate"/>
      </w:r>
      <w:r>
        <w:rPr>
          <w:noProof/>
        </w:rPr>
        <w:t>27</w:t>
      </w:r>
      <w:r>
        <w:rPr>
          <w:noProof/>
        </w:rPr>
        <w:fldChar w:fldCharType="end"/>
      </w:r>
    </w:p>
    <w:p w:rsidR="00DF5EE6" w:rsidRDefault="00DF5EE6">
      <w:pPr>
        <w:pStyle w:val="TOC3"/>
        <w:rPr>
          <w:rFonts w:ascii="Times New Roman" w:hAnsi="Times New Roman"/>
          <w:noProof/>
          <w:sz w:val="24"/>
          <w:szCs w:val="24"/>
          <w:lang w:val="en-GB"/>
        </w:rPr>
      </w:pPr>
      <w:r>
        <w:rPr>
          <w:noProof/>
        </w:rPr>
        <w:t>Figure 9.1:</w:t>
      </w:r>
      <w:r>
        <w:rPr>
          <w:rFonts w:ascii="Times New Roman" w:hAnsi="Times New Roman"/>
          <w:noProof/>
          <w:sz w:val="24"/>
          <w:szCs w:val="24"/>
          <w:lang w:val="en-GB"/>
        </w:rPr>
        <w:tab/>
      </w:r>
      <w:r>
        <w:rPr>
          <w:noProof/>
        </w:rPr>
        <w:t>Two ratios of income inequality (50/10 and 75/25) and age-standardised suicide rate, 1982</w:t>
      </w:r>
      <w:r>
        <w:rPr>
          <w:b/>
          <w:noProof/>
        </w:rPr>
        <w:sym w:font="Symbol" w:char="F02D"/>
      </w:r>
      <w:r>
        <w:rPr>
          <w:noProof/>
        </w:rPr>
        <w:t>98</w:t>
      </w:r>
      <w:r>
        <w:rPr>
          <w:noProof/>
        </w:rPr>
        <w:tab/>
      </w:r>
      <w:r>
        <w:rPr>
          <w:noProof/>
        </w:rPr>
        <w:fldChar w:fldCharType="begin"/>
      </w:r>
      <w:r>
        <w:rPr>
          <w:noProof/>
        </w:rPr>
        <w:instrText xml:space="preserve"> PAGEREF _Toc102282426 \h </w:instrText>
      </w:r>
      <w:r>
        <w:rPr>
          <w:noProof/>
        </w:rPr>
      </w:r>
      <w:r>
        <w:rPr>
          <w:noProof/>
        </w:rPr>
        <w:fldChar w:fldCharType="separate"/>
      </w:r>
      <w:r>
        <w:rPr>
          <w:noProof/>
        </w:rPr>
        <w:t>28</w:t>
      </w:r>
      <w:r>
        <w:rPr>
          <w:noProof/>
        </w:rPr>
        <w:fldChar w:fldCharType="end"/>
      </w:r>
    </w:p>
    <w:p w:rsidR="00DF5EE6" w:rsidRDefault="00DF5EE6">
      <w:pPr>
        <w:pStyle w:val="TOC3"/>
        <w:rPr>
          <w:rFonts w:ascii="Times New Roman" w:hAnsi="Times New Roman"/>
          <w:noProof/>
          <w:sz w:val="24"/>
          <w:szCs w:val="24"/>
          <w:lang w:val="en-GB"/>
        </w:rPr>
      </w:pPr>
      <w:r>
        <w:rPr>
          <w:noProof/>
        </w:rPr>
        <w:t>Figure 9.2:</w:t>
      </w:r>
      <w:r>
        <w:rPr>
          <w:rFonts w:ascii="Times New Roman" w:hAnsi="Times New Roman"/>
          <w:noProof/>
          <w:sz w:val="24"/>
          <w:szCs w:val="24"/>
          <w:lang w:val="en-GB"/>
        </w:rPr>
        <w:tab/>
      </w:r>
      <w:r>
        <w:rPr>
          <w:noProof/>
        </w:rPr>
        <w:t>Ratio of income inequality (75/25) and age-specific suicide rates (15</w:t>
      </w:r>
      <w:r>
        <w:rPr>
          <w:b/>
          <w:noProof/>
        </w:rPr>
        <w:sym w:font="Symbol" w:char="F02D"/>
      </w:r>
      <w:r>
        <w:rPr>
          <w:noProof/>
        </w:rPr>
        <w:t>24 and 25</w:t>
      </w:r>
      <w:r>
        <w:rPr>
          <w:b/>
          <w:noProof/>
        </w:rPr>
        <w:sym w:font="Symbol" w:char="F02D"/>
      </w:r>
      <w:r>
        <w:rPr>
          <w:noProof/>
        </w:rPr>
        <w:t>44-year-olds), 1982</w:t>
      </w:r>
      <w:r>
        <w:rPr>
          <w:b/>
          <w:noProof/>
        </w:rPr>
        <w:sym w:font="Symbol" w:char="F02D"/>
      </w:r>
      <w:r>
        <w:rPr>
          <w:noProof/>
        </w:rPr>
        <w:t>98</w:t>
      </w:r>
      <w:r>
        <w:rPr>
          <w:noProof/>
        </w:rPr>
        <w:tab/>
      </w:r>
      <w:r>
        <w:rPr>
          <w:noProof/>
        </w:rPr>
        <w:fldChar w:fldCharType="begin"/>
      </w:r>
      <w:r>
        <w:rPr>
          <w:noProof/>
        </w:rPr>
        <w:instrText xml:space="preserve"> PAGEREF _Toc102282427 \h </w:instrText>
      </w:r>
      <w:r>
        <w:rPr>
          <w:noProof/>
        </w:rPr>
      </w:r>
      <w:r>
        <w:rPr>
          <w:noProof/>
        </w:rPr>
        <w:fldChar w:fldCharType="separate"/>
      </w:r>
      <w:r>
        <w:rPr>
          <w:noProof/>
        </w:rPr>
        <w:t>29</w:t>
      </w:r>
      <w:r>
        <w:rPr>
          <w:noProof/>
        </w:rPr>
        <w:fldChar w:fldCharType="end"/>
      </w:r>
    </w:p>
    <w:p w:rsidR="00DF5EE6" w:rsidRDefault="00DF5EE6">
      <w:pPr>
        <w:pStyle w:val="TOC3"/>
        <w:rPr>
          <w:rFonts w:ascii="Times New Roman" w:hAnsi="Times New Roman"/>
          <w:noProof/>
          <w:sz w:val="24"/>
          <w:szCs w:val="24"/>
          <w:lang w:val="en-GB"/>
        </w:rPr>
      </w:pPr>
      <w:r>
        <w:rPr>
          <w:noProof/>
        </w:rPr>
        <w:t>Figure 9.3:</w:t>
      </w:r>
      <w:r>
        <w:rPr>
          <w:rFonts w:ascii="Times New Roman" w:hAnsi="Times New Roman"/>
          <w:noProof/>
          <w:sz w:val="24"/>
          <w:szCs w:val="24"/>
          <w:lang w:val="en-GB"/>
        </w:rPr>
        <w:tab/>
      </w:r>
      <w:r>
        <w:rPr>
          <w:noProof/>
        </w:rPr>
        <w:t>Ratio of income inequality (75/25) and age-specific suicide rates (45</w:t>
      </w:r>
      <w:r>
        <w:rPr>
          <w:b/>
          <w:noProof/>
        </w:rPr>
        <w:sym w:font="Symbol" w:char="F02D"/>
      </w:r>
      <w:r>
        <w:rPr>
          <w:noProof/>
        </w:rPr>
        <w:t>64-year-olds and 65+), 1982</w:t>
      </w:r>
      <w:r>
        <w:rPr>
          <w:b/>
          <w:noProof/>
        </w:rPr>
        <w:sym w:font="Symbol" w:char="F02D"/>
      </w:r>
      <w:r>
        <w:rPr>
          <w:noProof/>
        </w:rPr>
        <w:t>98</w:t>
      </w:r>
      <w:r>
        <w:rPr>
          <w:noProof/>
        </w:rPr>
        <w:tab/>
      </w:r>
      <w:r>
        <w:rPr>
          <w:noProof/>
        </w:rPr>
        <w:fldChar w:fldCharType="begin"/>
      </w:r>
      <w:r>
        <w:rPr>
          <w:noProof/>
        </w:rPr>
        <w:instrText xml:space="preserve"> PAGEREF _Toc102282428 \h </w:instrText>
      </w:r>
      <w:r>
        <w:rPr>
          <w:noProof/>
        </w:rPr>
      </w:r>
      <w:r>
        <w:rPr>
          <w:noProof/>
        </w:rPr>
        <w:fldChar w:fldCharType="separate"/>
      </w:r>
      <w:r>
        <w:rPr>
          <w:noProof/>
        </w:rPr>
        <w:t>29</w:t>
      </w:r>
      <w:r>
        <w:rPr>
          <w:noProof/>
        </w:rPr>
        <w:fldChar w:fldCharType="end"/>
      </w:r>
    </w:p>
    <w:p w:rsidR="00DF5EE6" w:rsidRDefault="00DF5EE6">
      <w:pPr>
        <w:pStyle w:val="TOC3"/>
        <w:rPr>
          <w:rFonts w:ascii="Times New Roman" w:hAnsi="Times New Roman"/>
          <w:noProof/>
          <w:sz w:val="24"/>
          <w:szCs w:val="24"/>
          <w:lang w:val="en-GB"/>
        </w:rPr>
      </w:pPr>
      <w:r>
        <w:rPr>
          <w:noProof/>
        </w:rPr>
        <w:t>Figure 10.1:</w:t>
      </w:r>
      <w:r>
        <w:rPr>
          <w:rFonts w:ascii="Times New Roman" w:hAnsi="Times New Roman"/>
          <w:noProof/>
          <w:sz w:val="24"/>
          <w:szCs w:val="24"/>
          <w:lang w:val="en-GB"/>
        </w:rPr>
        <w:tab/>
      </w:r>
      <w:r>
        <w:rPr>
          <w:noProof/>
        </w:rPr>
        <w:t>Suicide by hanging, males and females, 1977</w:t>
      </w:r>
      <w:r>
        <w:rPr>
          <w:b/>
          <w:noProof/>
        </w:rPr>
        <w:sym w:font="Symbol" w:char="F02D"/>
      </w:r>
      <w:r>
        <w:rPr>
          <w:noProof/>
        </w:rPr>
        <w:t>96</w:t>
      </w:r>
      <w:r>
        <w:rPr>
          <w:noProof/>
        </w:rPr>
        <w:tab/>
      </w:r>
      <w:r>
        <w:rPr>
          <w:noProof/>
        </w:rPr>
        <w:fldChar w:fldCharType="begin"/>
      </w:r>
      <w:r>
        <w:rPr>
          <w:noProof/>
        </w:rPr>
        <w:instrText xml:space="preserve"> PAGEREF _Toc102282429 \h </w:instrText>
      </w:r>
      <w:r>
        <w:rPr>
          <w:noProof/>
        </w:rPr>
      </w:r>
      <w:r>
        <w:rPr>
          <w:noProof/>
        </w:rPr>
        <w:fldChar w:fldCharType="separate"/>
      </w:r>
      <w:r>
        <w:rPr>
          <w:noProof/>
        </w:rPr>
        <w:t>30</w:t>
      </w:r>
      <w:r>
        <w:rPr>
          <w:noProof/>
        </w:rPr>
        <w:fldChar w:fldCharType="end"/>
      </w:r>
    </w:p>
    <w:p w:rsidR="00DF5EE6" w:rsidRDefault="00DF5EE6">
      <w:pPr>
        <w:pStyle w:val="TOC3"/>
        <w:rPr>
          <w:rFonts w:ascii="Times New Roman" w:hAnsi="Times New Roman"/>
          <w:noProof/>
          <w:sz w:val="24"/>
          <w:szCs w:val="24"/>
          <w:lang w:val="en-GB"/>
        </w:rPr>
      </w:pPr>
      <w:r>
        <w:rPr>
          <w:noProof/>
        </w:rPr>
        <w:t>Figure 11.1:</w:t>
      </w:r>
      <w:r>
        <w:rPr>
          <w:rFonts w:ascii="Times New Roman" w:hAnsi="Times New Roman"/>
          <w:noProof/>
          <w:sz w:val="24"/>
          <w:szCs w:val="24"/>
          <w:lang w:val="en-GB"/>
        </w:rPr>
        <w:tab/>
      </w:r>
      <w:r>
        <w:rPr>
          <w:noProof/>
        </w:rPr>
        <w:t>Overall rate of offences and age-standardised suicide rate, 1970</w:t>
      </w:r>
      <w:r>
        <w:rPr>
          <w:b/>
          <w:noProof/>
        </w:rPr>
        <w:sym w:font="Symbol" w:char="F02D"/>
      </w:r>
      <w:r>
        <w:rPr>
          <w:noProof/>
        </w:rPr>
        <w:t>2001</w:t>
      </w:r>
      <w:r>
        <w:rPr>
          <w:noProof/>
        </w:rPr>
        <w:tab/>
      </w:r>
      <w:r>
        <w:rPr>
          <w:noProof/>
        </w:rPr>
        <w:fldChar w:fldCharType="begin"/>
      </w:r>
      <w:r>
        <w:rPr>
          <w:noProof/>
        </w:rPr>
        <w:instrText xml:space="preserve"> PAGEREF _Toc102282430 \h </w:instrText>
      </w:r>
      <w:r>
        <w:rPr>
          <w:noProof/>
        </w:rPr>
      </w:r>
      <w:r>
        <w:rPr>
          <w:noProof/>
        </w:rPr>
        <w:fldChar w:fldCharType="separate"/>
      </w:r>
      <w:r>
        <w:rPr>
          <w:noProof/>
        </w:rPr>
        <w:t>32</w:t>
      </w:r>
      <w:r>
        <w:rPr>
          <w:noProof/>
        </w:rPr>
        <w:fldChar w:fldCharType="end"/>
      </w:r>
    </w:p>
    <w:p w:rsidR="00DF5EE6" w:rsidRDefault="00DF5EE6">
      <w:pPr>
        <w:pStyle w:val="TOC3"/>
        <w:rPr>
          <w:rFonts w:ascii="Times New Roman" w:hAnsi="Times New Roman"/>
          <w:noProof/>
          <w:sz w:val="24"/>
          <w:szCs w:val="24"/>
          <w:lang w:val="en-GB"/>
        </w:rPr>
      </w:pPr>
      <w:r>
        <w:rPr>
          <w:noProof/>
        </w:rPr>
        <w:t>Figure 11.2:</w:t>
      </w:r>
      <w:r>
        <w:rPr>
          <w:rFonts w:ascii="Times New Roman" w:hAnsi="Times New Roman"/>
          <w:noProof/>
          <w:sz w:val="24"/>
          <w:szCs w:val="24"/>
          <w:lang w:val="en-GB"/>
        </w:rPr>
        <w:tab/>
      </w:r>
      <w:r>
        <w:rPr>
          <w:noProof/>
        </w:rPr>
        <w:t>Overall rate of offences and age-specific suicide rate, 15</w:t>
      </w:r>
      <w:r>
        <w:rPr>
          <w:b/>
          <w:noProof/>
        </w:rPr>
        <w:sym w:font="Symbol" w:char="F02D"/>
      </w:r>
      <w:r>
        <w:rPr>
          <w:noProof/>
        </w:rPr>
        <w:t>24-year–olds, 1970</w:t>
      </w:r>
      <w:r>
        <w:rPr>
          <w:b/>
          <w:noProof/>
        </w:rPr>
        <w:sym w:font="Symbol" w:char="F02D"/>
      </w:r>
      <w:r>
        <w:rPr>
          <w:noProof/>
        </w:rPr>
        <w:t>99</w:t>
      </w:r>
      <w:r>
        <w:rPr>
          <w:noProof/>
        </w:rPr>
        <w:tab/>
      </w:r>
      <w:r>
        <w:rPr>
          <w:noProof/>
        </w:rPr>
        <w:fldChar w:fldCharType="begin"/>
      </w:r>
      <w:r>
        <w:rPr>
          <w:noProof/>
        </w:rPr>
        <w:instrText xml:space="preserve"> PAGEREF _Toc102282431 \h </w:instrText>
      </w:r>
      <w:r>
        <w:rPr>
          <w:noProof/>
        </w:rPr>
      </w:r>
      <w:r>
        <w:rPr>
          <w:noProof/>
        </w:rPr>
        <w:fldChar w:fldCharType="separate"/>
      </w:r>
      <w:r>
        <w:rPr>
          <w:noProof/>
        </w:rPr>
        <w:t>33</w:t>
      </w:r>
      <w:r>
        <w:rPr>
          <w:noProof/>
        </w:rPr>
        <w:fldChar w:fldCharType="end"/>
      </w:r>
    </w:p>
    <w:p w:rsidR="00DF5EE6" w:rsidRDefault="00DF5EE6">
      <w:pPr>
        <w:pStyle w:val="TOC3"/>
        <w:rPr>
          <w:rFonts w:ascii="Times New Roman" w:hAnsi="Times New Roman"/>
          <w:noProof/>
          <w:sz w:val="24"/>
          <w:szCs w:val="24"/>
          <w:lang w:val="en-GB"/>
        </w:rPr>
      </w:pPr>
      <w:r>
        <w:rPr>
          <w:noProof/>
        </w:rPr>
        <w:t>Figure 11.3:</w:t>
      </w:r>
      <w:r>
        <w:rPr>
          <w:rFonts w:ascii="Times New Roman" w:hAnsi="Times New Roman"/>
          <w:noProof/>
          <w:sz w:val="24"/>
          <w:szCs w:val="24"/>
          <w:lang w:val="en-GB"/>
        </w:rPr>
        <w:tab/>
      </w:r>
      <w:r>
        <w:rPr>
          <w:noProof/>
        </w:rPr>
        <w:t>Scatter plot of selected OECD countries: suicide rates and prisoner rates, 1995</w:t>
      </w:r>
      <w:r>
        <w:rPr>
          <w:noProof/>
        </w:rPr>
        <w:tab/>
      </w:r>
      <w:r>
        <w:rPr>
          <w:noProof/>
        </w:rPr>
        <w:fldChar w:fldCharType="begin"/>
      </w:r>
      <w:r>
        <w:rPr>
          <w:noProof/>
        </w:rPr>
        <w:instrText xml:space="preserve"> PAGEREF _Toc102282432 \h </w:instrText>
      </w:r>
      <w:r>
        <w:rPr>
          <w:noProof/>
        </w:rPr>
      </w:r>
      <w:r>
        <w:rPr>
          <w:noProof/>
        </w:rPr>
        <w:fldChar w:fldCharType="separate"/>
      </w:r>
      <w:r>
        <w:rPr>
          <w:noProof/>
        </w:rPr>
        <w:t>34</w:t>
      </w:r>
      <w:r>
        <w:rPr>
          <w:noProof/>
        </w:rPr>
        <w:fldChar w:fldCharType="end"/>
      </w:r>
    </w:p>
    <w:p w:rsidR="00DF5EE6" w:rsidRDefault="00DF5EE6">
      <w:pPr>
        <w:pStyle w:val="TOC3"/>
        <w:rPr>
          <w:rFonts w:ascii="Times New Roman" w:hAnsi="Times New Roman"/>
          <w:noProof/>
          <w:sz w:val="24"/>
          <w:szCs w:val="24"/>
          <w:lang w:val="en-GB"/>
        </w:rPr>
      </w:pPr>
      <w:r>
        <w:rPr>
          <w:noProof/>
        </w:rPr>
        <w:t>Figure 12.1:</w:t>
      </w:r>
      <w:r>
        <w:rPr>
          <w:rFonts w:ascii="Times New Roman" w:hAnsi="Times New Roman"/>
          <w:noProof/>
          <w:sz w:val="24"/>
          <w:szCs w:val="24"/>
          <w:lang w:val="en-GB"/>
        </w:rPr>
        <w:tab/>
      </w:r>
      <w:r>
        <w:rPr>
          <w:noProof/>
        </w:rPr>
        <w:t>Total fertility rate and age-standardised suicide rate, 1962</w:t>
      </w:r>
      <w:r>
        <w:rPr>
          <w:b/>
          <w:noProof/>
        </w:rPr>
        <w:sym w:font="Symbol" w:char="F02D"/>
      </w:r>
      <w:r>
        <w:rPr>
          <w:noProof/>
        </w:rPr>
        <w:t>99</w:t>
      </w:r>
      <w:r>
        <w:rPr>
          <w:noProof/>
        </w:rPr>
        <w:tab/>
      </w:r>
      <w:r>
        <w:rPr>
          <w:noProof/>
        </w:rPr>
        <w:fldChar w:fldCharType="begin"/>
      </w:r>
      <w:r>
        <w:rPr>
          <w:noProof/>
        </w:rPr>
        <w:instrText xml:space="preserve"> PAGEREF _Toc102282433 \h </w:instrText>
      </w:r>
      <w:r>
        <w:rPr>
          <w:noProof/>
        </w:rPr>
      </w:r>
      <w:r>
        <w:rPr>
          <w:noProof/>
        </w:rPr>
        <w:fldChar w:fldCharType="separate"/>
      </w:r>
      <w:r>
        <w:rPr>
          <w:noProof/>
        </w:rPr>
        <w:t>35</w:t>
      </w:r>
      <w:r>
        <w:rPr>
          <w:noProof/>
        </w:rPr>
        <w:fldChar w:fldCharType="end"/>
      </w:r>
    </w:p>
    <w:p w:rsidR="00DF5EE6" w:rsidRDefault="00DF5EE6">
      <w:pPr>
        <w:pStyle w:val="TOC3"/>
        <w:rPr>
          <w:rFonts w:ascii="Times New Roman" w:hAnsi="Times New Roman"/>
          <w:noProof/>
          <w:sz w:val="24"/>
          <w:szCs w:val="24"/>
          <w:lang w:val="en-GB"/>
        </w:rPr>
      </w:pPr>
      <w:r>
        <w:rPr>
          <w:noProof/>
        </w:rPr>
        <w:t>Figure 13.1:</w:t>
      </w:r>
      <w:r>
        <w:rPr>
          <w:rFonts w:ascii="Times New Roman" w:hAnsi="Times New Roman"/>
          <w:noProof/>
          <w:sz w:val="24"/>
          <w:szCs w:val="24"/>
          <w:lang w:val="en-GB"/>
        </w:rPr>
        <w:tab/>
      </w:r>
      <w:r>
        <w:rPr>
          <w:noProof/>
        </w:rPr>
        <w:t>Rate of long-term inward migration and age-standardised suicide rates, by sex, 1979</w:t>
      </w:r>
      <w:r>
        <w:rPr>
          <w:b/>
          <w:noProof/>
        </w:rPr>
        <w:sym w:font="Symbol" w:char="F02D"/>
      </w:r>
      <w:r>
        <w:rPr>
          <w:noProof/>
        </w:rPr>
        <w:t>99</w:t>
      </w:r>
      <w:r>
        <w:rPr>
          <w:noProof/>
        </w:rPr>
        <w:tab/>
      </w:r>
      <w:r>
        <w:rPr>
          <w:noProof/>
        </w:rPr>
        <w:fldChar w:fldCharType="begin"/>
      </w:r>
      <w:r>
        <w:rPr>
          <w:noProof/>
        </w:rPr>
        <w:instrText xml:space="preserve"> PAGEREF _Toc102282434 \h </w:instrText>
      </w:r>
      <w:r>
        <w:rPr>
          <w:noProof/>
        </w:rPr>
      </w:r>
      <w:r>
        <w:rPr>
          <w:noProof/>
        </w:rPr>
        <w:fldChar w:fldCharType="separate"/>
      </w:r>
      <w:r>
        <w:rPr>
          <w:noProof/>
        </w:rPr>
        <w:t>36</w:t>
      </w:r>
      <w:r>
        <w:rPr>
          <w:noProof/>
        </w:rPr>
        <w:fldChar w:fldCharType="end"/>
      </w:r>
    </w:p>
    <w:p w:rsidR="00DF5EE6" w:rsidRDefault="00DF5EE6">
      <w:r>
        <w:fldChar w:fldCharType="end"/>
      </w:r>
    </w:p>
    <w:p w:rsidR="00DF5EE6" w:rsidRDefault="00DF5EE6"/>
    <w:p w:rsidR="00DF5EE6" w:rsidRDefault="00DF5EE6">
      <w:pPr>
        <w:pStyle w:val="Heading1"/>
      </w:pPr>
      <w:r>
        <w:br w:type="page"/>
      </w:r>
      <w:bookmarkStart w:id="9" w:name="_Toc102282368"/>
      <w:r>
        <w:lastRenderedPageBreak/>
        <w:t>Executive Summary</w:t>
      </w:r>
      <w:bookmarkEnd w:id="9"/>
    </w:p>
    <w:p w:rsidR="00DF5EE6" w:rsidRDefault="00DF5EE6">
      <w:r>
        <w:t>This report provides a condensed overview of New Zealand data of social and economic factors that might be associated with suicide trends 1948–1999.  Due to a three-year time lag in coroner statistics being available, this report contains suicide data up to 1999.</w:t>
      </w:r>
    </w:p>
    <w:p w:rsidR="00DF5EE6" w:rsidRDefault="00DF5EE6"/>
    <w:p w:rsidR="00DF5EE6" w:rsidRDefault="00DF5EE6">
      <w:r>
        <w:t xml:space="preserve">Overall, two </w:t>
      </w:r>
      <w:r>
        <w:rPr>
          <w:b/>
          <w:bCs/>
        </w:rPr>
        <w:t>conclusions</w:t>
      </w:r>
      <w:r>
        <w:t xml:space="preserve"> can be drawn from this report.</w:t>
      </w:r>
    </w:p>
    <w:p w:rsidR="00DF5EE6" w:rsidRDefault="00DF5EE6">
      <w:pPr>
        <w:pStyle w:val="Bullet"/>
      </w:pPr>
      <w:r>
        <w:t>The dramatic variation in trends of age-specific suicide rates over time in New Zealand, and between countries, raises the possibility of social factors as important drivers of suicide rates.  Put another way, it is difficult to see how individual-level risk factors (eg, psychiatric illness) could vary sufficiently rapidly over time (especially 1970s–1990s) to give rise to such rapidly changing suicide rates.</w:t>
      </w:r>
    </w:p>
    <w:p w:rsidR="00DF5EE6" w:rsidRDefault="00DF5EE6">
      <w:pPr>
        <w:pStyle w:val="Bullet"/>
      </w:pPr>
      <w:r>
        <w:t>There are possible associations of some social indicators (eg, fluctuations in gross domestic product, unemployment rates) with suicide rates.  However, these associations are not statistically significant at the 95 percent level.</w:t>
      </w:r>
    </w:p>
    <w:p w:rsidR="00DF5EE6" w:rsidRDefault="00DF5EE6"/>
    <w:p w:rsidR="00DF5EE6" w:rsidRDefault="00DF5EE6">
      <w:pPr>
        <w:sectPr w:rsidR="00DF5EE6">
          <w:footerReference w:type="even" r:id="rId12"/>
          <w:pgSz w:w="11907" w:h="16840" w:code="9"/>
          <w:pgMar w:top="1418" w:right="1134" w:bottom="1701" w:left="1418" w:header="0" w:footer="284" w:gutter="0"/>
          <w:pgNumType w:fmt="lowerRoman"/>
          <w:cols w:space="720"/>
        </w:sectPr>
      </w:pPr>
    </w:p>
    <w:p w:rsidR="00DF5EE6" w:rsidRDefault="00DF5EE6">
      <w:pPr>
        <w:pStyle w:val="Heading1"/>
      </w:pPr>
      <w:bookmarkStart w:id="10" w:name="_Toc405792993"/>
      <w:bookmarkStart w:id="11" w:name="_Toc405793226"/>
      <w:bookmarkStart w:id="12" w:name="_Toc102282369"/>
      <w:r>
        <w:lastRenderedPageBreak/>
        <w:t>Introduction</w:t>
      </w:r>
      <w:bookmarkEnd w:id="10"/>
      <w:bookmarkEnd w:id="11"/>
      <w:bookmarkEnd w:id="12"/>
    </w:p>
    <w:p w:rsidR="00DF5EE6" w:rsidRDefault="00DF5EE6">
      <w:pPr>
        <w:pStyle w:val="Heading2"/>
      </w:pPr>
      <w:bookmarkStart w:id="13" w:name="_Toc102282370"/>
      <w:r>
        <w:t>Objectives and methodology of report</w:t>
      </w:r>
      <w:bookmarkEnd w:id="13"/>
    </w:p>
    <w:p w:rsidR="00DF5EE6" w:rsidRDefault="00DF5EE6">
      <w:r>
        <w:t>The objective of this report is to provide a condensed overview of patterns, trends and differences in social factors that might be associated with suicide.  These include differences over time, between countries and regions, and across demographic categories.</w:t>
      </w:r>
    </w:p>
    <w:p w:rsidR="00DF5EE6" w:rsidRDefault="00DF5EE6"/>
    <w:p w:rsidR="00DF5EE6" w:rsidRDefault="00DF5EE6">
      <w:r>
        <w:t>A selective review of the sociological literature in the first report in this suite generated a number of factors with possible associations with suicide (Maskill et al 2005).  Where routine data of adequate quality were readily available for these factors, a descriptive analysis was done.</w:t>
      </w:r>
    </w:p>
    <w:p w:rsidR="00DF5EE6" w:rsidRDefault="00DF5EE6"/>
    <w:p w:rsidR="00DF5EE6" w:rsidRDefault="00DF5EE6">
      <w:pPr>
        <w:pStyle w:val="Heading3"/>
      </w:pPr>
      <w:r>
        <w:t>Table of sources</w:t>
      </w:r>
    </w:p>
    <w:p w:rsidR="00DF5EE6" w:rsidRDefault="00DF5EE6">
      <w:r>
        <w:t>The following table lists the variables suggested by the Report 1 selective literature review and either the main source of data we used for the analysis or the reason the variable was omitted from the series of analyses.</w:t>
      </w:r>
    </w:p>
    <w:p w:rsidR="00DF5EE6" w:rsidRDefault="00DF5E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5812"/>
      </w:tblGrid>
      <w:tr w:rsidR="00DF5EE6">
        <w:tblPrEx>
          <w:tblCellMar>
            <w:top w:w="0" w:type="dxa"/>
            <w:bottom w:w="0" w:type="dxa"/>
          </w:tblCellMar>
        </w:tblPrEx>
        <w:trPr>
          <w:cantSplit/>
        </w:trPr>
        <w:tc>
          <w:tcPr>
            <w:tcW w:w="3544" w:type="dxa"/>
          </w:tcPr>
          <w:p w:rsidR="00DF5EE6" w:rsidRDefault="00DF5EE6">
            <w:pPr>
              <w:pStyle w:val="TableText"/>
              <w:rPr>
                <w:b/>
              </w:rPr>
            </w:pPr>
            <w:r>
              <w:rPr>
                <w:b/>
              </w:rPr>
              <w:t>Variables suggested in selective literature review (Report 1)</w:t>
            </w:r>
          </w:p>
        </w:tc>
        <w:tc>
          <w:tcPr>
            <w:tcW w:w="5812" w:type="dxa"/>
          </w:tcPr>
          <w:p w:rsidR="00DF5EE6" w:rsidRDefault="00DF5EE6">
            <w:pPr>
              <w:pStyle w:val="TableText"/>
              <w:rPr>
                <w:b/>
              </w:rPr>
            </w:pPr>
            <w:r>
              <w:rPr>
                <w:b/>
              </w:rPr>
              <w:t>Main data source used/reason for not using variable</w:t>
            </w:r>
          </w:p>
        </w:tc>
      </w:tr>
      <w:tr w:rsidR="00DF5EE6">
        <w:tblPrEx>
          <w:tblCellMar>
            <w:top w:w="0" w:type="dxa"/>
            <w:bottom w:w="0" w:type="dxa"/>
          </w:tblCellMar>
        </w:tblPrEx>
        <w:trPr>
          <w:cantSplit/>
        </w:trPr>
        <w:tc>
          <w:tcPr>
            <w:tcW w:w="3544" w:type="dxa"/>
            <w:tcBorders>
              <w:bottom w:val="nil"/>
            </w:tcBorders>
          </w:tcPr>
          <w:p w:rsidR="00DF5EE6" w:rsidRDefault="00DF5EE6">
            <w:pPr>
              <w:pStyle w:val="TableText"/>
            </w:pPr>
            <w:r>
              <w:t>Gender</w:t>
            </w:r>
          </w:p>
        </w:tc>
        <w:tc>
          <w:tcPr>
            <w:tcW w:w="5812" w:type="dxa"/>
            <w:tcBorders>
              <w:bottom w:val="nil"/>
            </w:tcBorders>
          </w:tcPr>
          <w:p w:rsidR="00DF5EE6" w:rsidRDefault="00DF5EE6">
            <w:pPr>
              <w:pStyle w:val="TableText"/>
            </w:pPr>
            <w:r>
              <w:t>New Zealand Health Information Service</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Age and the life-cycle</w:t>
            </w:r>
          </w:p>
        </w:tc>
        <w:tc>
          <w:tcPr>
            <w:tcW w:w="5812" w:type="dxa"/>
            <w:tcBorders>
              <w:top w:val="nil"/>
              <w:bottom w:val="nil"/>
            </w:tcBorders>
          </w:tcPr>
          <w:p w:rsidR="00DF5EE6" w:rsidRDefault="00DF5EE6">
            <w:pPr>
              <w:pStyle w:val="TableText"/>
              <w:spacing w:before="0"/>
            </w:pPr>
            <w:r>
              <w:t>New Zealand Health Information Service</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Ethnic minority and indigenous groups</w:t>
            </w:r>
          </w:p>
        </w:tc>
        <w:tc>
          <w:tcPr>
            <w:tcW w:w="5812" w:type="dxa"/>
            <w:tcBorders>
              <w:top w:val="nil"/>
              <w:bottom w:val="nil"/>
            </w:tcBorders>
          </w:tcPr>
          <w:p w:rsidR="00DF5EE6" w:rsidRDefault="00DF5EE6">
            <w:pPr>
              <w:pStyle w:val="TableText"/>
              <w:spacing w:before="0"/>
            </w:pPr>
            <w:r>
              <w:t>New Zealand Health Information Service</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Household composition</w:t>
            </w:r>
          </w:p>
        </w:tc>
        <w:tc>
          <w:tcPr>
            <w:tcW w:w="5812" w:type="dxa"/>
            <w:tcBorders>
              <w:top w:val="nil"/>
              <w:bottom w:val="nil"/>
            </w:tcBorders>
          </w:tcPr>
          <w:p w:rsidR="00DF5EE6" w:rsidRDefault="00DF5EE6">
            <w:pPr>
              <w:pStyle w:val="TableText"/>
              <w:spacing w:before="0"/>
            </w:pPr>
            <w:r>
              <w:t>Statistics New Zealand</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Fertility</w:t>
            </w:r>
          </w:p>
        </w:tc>
        <w:tc>
          <w:tcPr>
            <w:tcW w:w="5812" w:type="dxa"/>
            <w:tcBorders>
              <w:top w:val="nil"/>
              <w:bottom w:val="nil"/>
            </w:tcBorders>
          </w:tcPr>
          <w:p w:rsidR="00DF5EE6" w:rsidRDefault="00DF5EE6">
            <w:pPr>
              <w:pStyle w:val="TableText"/>
              <w:spacing w:before="0"/>
            </w:pPr>
            <w:r>
              <w:t>Statistics New Zealand</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Spatial factors</w:t>
            </w:r>
          </w:p>
        </w:tc>
        <w:tc>
          <w:tcPr>
            <w:tcW w:w="5812" w:type="dxa"/>
            <w:tcBorders>
              <w:top w:val="nil"/>
              <w:bottom w:val="nil"/>
            </w:tcBorders>
          </w:tcPr>
          <w:p w:rsidR="00DF5EE6" w:rsidRDefault="00DF5EE6">
            <w:pPr>
              <w:pStyle w:val="TableText"/>
              <w:spacing w:before="0"/>
            </w:pPr>
            <w:r>
              <w:t>New Zealand Health Information Service</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Migration</w:t>
            </w:r>
          </w:p>
        </w:tc>
        <w:tc>
          <w:tcPr>
            <w:tcW w:w="5812" w:type="dxa"/>
            <w:tcBorders>
              <w:top w:val="nil"/>
              <w:bottom w:val="nil"/>
            </w:tcBorders>
          </w:tcPr>
          <w:p w:rsidR="00DF5EE6" w:rsidRDefault="00DF5EE6">
            <w:pPr>
              <w:pStyle w:val="TableText"/>
              <w:spacing w:before="0"/>
            </w:pPr>
            <w:r>
              <w:t>Statistics New Zealand</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Education</w:t>
            </w:r>
          </w:p>
        </w:tc>
        <w:tc>
          <w:tcPr>
            <w:tcW w:w="5812" w:type="dxa"/>
            <w:tcBorders>
              <w:top w:val="nil"/>
              <w:bottom w:val="nil"/>
            </w:tcBorders>
          </w:tcPr>
          <w:p w:rsidR="00DF5EE6" w:rsidRDefault="00DF5EE6">
            <w:pPr>
              <w:pStyle w:val="TableText"/>
              <w:spacing w:before="0"/>
            </w:pPr>
            <w:r>
              <w:t>Analysed using New Zealand Census</w:t>
            </w:r>
            <w:r>
              <w:sym w:font="Symbol" w:char="F02D"/>
            </w:r>
            <w:r>
              <w:t>Mortality Study data and reported in Collings et al 2005 (Report 5 in this suite)</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Religion</w:t>
            </w:r>
          </w:p>
        </w:tc>
        <w:tc>
          <w:tcPr>
            <w:tcW w:w="5812" w:type="dxa"/>
            <w:tcBorders>
              <w:top w:val="nil"/>
              <w:bottom w:val="nil"/>
            </w:tcBorders>
          </w:tcPr>
          <w:p w:rsidR="00DF5EE6" w:rsidRDefault="00DF5EE6">
            <w:pPr>
              <w:pStyle w:val="TableText"/>
              <w:spacing w:before="0"/>
            </w:pPr>
            <w:r>
              <w:t>Insufficient data to generate an adequate time series</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Income inequality</w:t>
            </w:r>
          </w:p>
        </w:tc>
        <w:tc>
          <w:tcPr>
            <w:tcW w:w="5812" w:type="dxa"/>
            <w:tcBorders>
              <w:top w:val="nil"/>
              <w:bottom w:val="nil"/>
            </w:tcBorders>
          </w:tcPr>
          <w:p w:rsidR="00DF5EE6" w:rsidRDefault="00DF5EE6">
            <w:pPr>
              <w:pStyle w:val="TableText"/>
              <w:spacing w:before="0"/>
            </w:pPr>
            <w:r>
              <w:rPr>
                <w:color w:val="000000"/>
              </w:rPr>
              <w:t xml:space="preserve">M Mowbray, </w:t>
            </w:r>
            <w:r>
              <w:rPr>
                <w:i/>
                <w:color w:val="000000"/>
              </w:rPr>
              <w:t>Distribution and Disparity: New Zealand household incomes</w:t>
            </w:r>
            <w:r>
              <w:rPr>
                <w:color w:val="000000"/>
              </w:rPr>
              <w:t>, Ministry of Social Policy, Wellington, 2001</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Specific occupations</w:t>
            </w:r>
          </w:p>
        </w:tc>
        <w:tc>
          <w:tcPr>
            <w:tcW w:w="5812" w:type="dxa"/>
            <w:tcBorders>
              <w:top w:val="nil"/>
              <w:bottom w:val="nil"/>
            </w:tcBorders>
          </w:tcPr>
          <w:p w:rsidR="00DF5EE6" w:rsidRDefault="00DF5EE6">
            <w:pPr>
              <w:pStyle w:val="TableText"/>
              <w:spacing w:before="0"/>
            </w:pPr>
            <w:r>
              <w:t>Insufficient data</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Unemployment</w:t>
            </w:r>
          </w:p>
        </w:tc>
        <w:tc>
          <w:tcPr>
            <w:tcW w:w="5812" w:type="dxa"/>
            <w:tcBorders>
              <w:top w:val="nil"/>
              <w:bottom w:val="nil"/>
            </w:tcBorders>
          </w:tcPr>
          <w:p w:rsidR="00DF5EE6" w:rsidRDefault="00DF5EE6">
            <w:pPr>
              <w:pStyle w:val="TableText"/>
              <w:spacing w:before="0"/>
            </w:pPr>
            <w:r>
              <w:t>Statistics New Zealand</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Labour-force participation</w:t>
            </w:r>
          </w:p>
        </w:tc>
        <w:tc>
          <w:tcPr>
            <w:tcW w:w="5812" w:type="dxa"/>
            <w:tcBorders>
              <w:top w:val="nil"/>
              <w:bottom w:val="nil"/>
            </w:tcBorders>
          </w:tcPr>
          <w:p w:rsidR="00DF5EE6" w:rsidRDefault="00DF5EE6">
            <w:pPr>
              <w:pStyle w:val="TableText"/>
              <w:spacing w:before="0"/>
            </w:pPr>
            <w:r>
              <w:t>Statistics New Zealand</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Economic cycles</w:t>
            </w:r>
          </w:p>
        </w:tc>
        <w:tc>
          <w:tcPr>
            <w:tcW w:w="5812" w:type="dxa"/>
            <w:tcBorders>
              <w:top w:val="nil"/>
              <w:bottom w:val="nil"/>
            </w:tcBorders>
          </w:tcPr>
          <w:p w:rsidR="00DF5EE6" w:rsidRDefault="00DF5EE6">
            <w:pPr>
              <w:pStyle w:val="TableText"/>
              <w:spacing w:before="0"/>
            </w:pPr>
            <w:r>
              <w:t>Statistics New Zealand</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Availability of suicide methods</w:t>
            </w:r>
          </w:p>
        </w:tc>
        <w:tc>
          <w:tcPr>
            <w:tcW w:w="5812" w:type="dxa"/>
            <w:tcBorders>
              <w:top w:val="nil"/>
              <w:bottom w:val="nil"/>
            </w:tcBorders>
          </w:tcPr>
          <w:p w:rsidR="00DF5EE6" w:rsidRDefault="00DF5EE6">
            <w:pPr>
              <w:pStyle w:val="TableText"/>
              <w:spacing w:before="0"/>
            </w:pPr>
            <w:r>
              <w:t>New Zealand Health Information Service</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Temporal, seasonal and climatic factors</w:t>
            </w:r>
          </w:p>
        </w:tc>
        <w:tc>
          <w:tcPr>
            <w:tcW w:w="5812" w:type="dxa"/>
            <w:tcBorders>
              <w:top w:val="nil"/>
              <w:bottom w:val="nil"/>
            </w:tcBorders>
          </w:tcPr>
          <w:p w:rsidR="00DF5EE6" w:rsidRDefault="00DF5EE6">
            <w:pPr>
              <w:pStyle w:val="TableText"/>
              <w:spacing w:before="0"/>
            </w:pPr>
            <w:r>
              <w:t>Data not readily available</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War and political events</w:t>
            </w:r>
          </w:p>
        </w:tc>
        <w:tc>
          <w:tcPr>
            <w:tcW w:w="5812" w:type="dxa"/>
            <w:tcBorders>
              <w:top w:val="nil"/>
              <w:bottom w:val="nil"/>
            </w:tcBorders>
          </w:tcPr>
          <w:p w:rsidR="00DF5EE6" w:rsidRDefault="00DF5EE6">
            <w:pPr>
              <w:pStyle w:val="TableText"/>
              <w:spacing w:before="0"/>
            </w:pPr>
            <w:r>
              <w:t>Insufficient data</w:t>
            </w:r>
          </w:p>
        </w:tc>
      </w:tr>
      <w:tr w:rsidR="00DF5EE6">
        <w:tblPrEx>
          <w:tblCellMar>
            <w:top w:w="0" w:type="dxa"/>
            <w:bottom w:w="0" w:type="dxa"/>
          </w:tblCellMar>
        </w:tblPrEx>
        <w:trPr>
          <w:cantSplit/>
        </w:trPr>
        <w:tc>
          <w:tcPr>
            <w:tcW w:w="3544" w:type="dxa"/>
            <w:tcBorders>
              <w:top w:val="nil"/>
              <w:bottom w:val="nil"/>
            </w:tcBorders>
          </w:tcPr>
          <w:p w:rsidR="00DF5EE6" w:rsidRDefault="00DF5EE6">
            <w:pPr>
              <w:pStyle w:val="TableText"/>
              <w:spacing w:before="0"/>
            </w:pPr>
            <w:r>
              <w:t>Crime, homicide and violence</w:t>
            </w:r>
          </w:p>
        </w:tc>
        <w:tc>
          <w:tcPr>
            <w:tcW w:w="5812" w:type="dxa"/>
            <w:tcBorders>
              <w:top w:val="nil"/>
              <w:bottom w:val="nil"/>
            </w:tcBorders>
          </w:tcPr>
          <w:p w:rsidR="00DF5EE6" w:rsidRDefault="00DF5EE6">
            <w:pPr>
              <w:pStyle w:val="TableText"/>
              <w:spacing w:before="0"/>
            </w:pPr>
            <w:r>
              <w:t>New Zealand Police Service</w:t>
            </w:r>
          </w:p>
        </w:tc>
      </w:tr>
      <w:tr w:rsidR="00DF5EE6">
        <w:tblPrEx>
          <w:tblCellMar>
            <w:top w:w="0" w:type="dxa"/>
            <w:bottom w:w="0" w:type="dxa"/>
          </w:tblCellMar>
        </w:tblPrEx>
        <w:trPr>
          <w:cantSplit/>
        </w:trPr>
        <w:tc>
          <w:tcPr>
            <w:tcW w:w="3544" w:type="dxa"/>
            <w:tcBorders>
              <w:top w:val="nil"/>
            </w:tcBorders>
          </w:tcPr>
          <w:p w:rsidR="00DF5EE6" w:rsidRDefault="00DF5EE6">
            <w:pPr>
              <w:pStyle w:val="TableText"/>
              <w:spacing w:before="0"/>
            </w:pPr>
            <w:r>
              <w:lastRenderedPageBreak/>
              <w:t>Quality and availability of mental health services</w:t>
            </w:r>
          </w:p>
        </w:tc>
        <w:tc>
          <w:tcPr>
            <w:tcW w:w="5812" w:type="dxa"/>
            <w:tcBorders>
              <w:top w:val="nil"/>
            </w:tcBorders>
          </w:tcPr>
          <w:p w:rsidR="00DF5EE6" w:rsidRDefault="00DF5EE6">
            <w:pPr>
              <w:pStyle w:val="TableText"/>
              <w:spacing w:before="0"/>
            </w:pPr>
            <w:r>
              <w:t>Substandard quality of available data</w:t>
            </w:r>
          </w:p>
        </w:tc>
      </w:tr>
    </w:tbl>
    <w:p w:rsidR="00DF5EE6" w:rsidRDefault="00DF5EE6"/>
    <w:p w:rsidR="00DF5EE6" w:rsidRDefault="00DF5EE6">
      <w:r>
        <w:t>All figures presented relating to suicide rates are based on data obtained from the New Zealand Health Information Service (NZHIS).  The sources of other data are noted below each figure and/or in the notes at the end of the report.  Unless otherwise noted, all figures present New Zealand-specific data.</w:t>
      </w:r>
    </w:p>
    <w:p w:rsidR="00DF5EE6" w:rsidRDefault="00DF5EE6"/>
    <w:p w:rsidR="00DF5EE6" w:rsidRDefault="00DF5EE6">
      <w:pPr>
        <w:pStyle w:val="Heading3"/>
      </w:pPr>
      <w:r>
        <w:t>Timeframes and associations of data</w:t>
      </w:r>
    </w:p>
    <w:p w:rsidR="00DF5EE6" w:rsidRDefault="00DF5EE6">
      <w:r>
        <w:t xml:space="preserve">This report was prepared in 2002.  At that time the available data on suicide in New Zealand extended from 1948 to 1999.  The 1999 data was the most recent available.  Obviously it would be preferable to have the most recent data to add to the data series, but at the time of printing this would only have brought us up to 2002.  However, given that the purpose of this report was to examine in a descriptive way the </w:t>
      </w:r>
      <w:r>
        <w:rPr>
          <w:i/>
          <w:iCs/>
        </w:rPr>
        <w:t>long-term</w:t>
      </w:r>
      <w:r>
        <w:t xml:space="preserve"> patterns of association between social factors and suicide rates, we think there is still considerable value in presenting this material.</w:t>
      </w:r>
    </w:p>
    <w:p w:rsidR="00DF5EE6" w:rsidRDefault="00DF5EE6"/>
    <w:p w:rsidR="00DF5EE6" w:rsidRDefault="00DF5EE6">
      <w:r>
        <w:rPr>
          <w:color w:val="000000"/>
        </w:rPr>
        <w:t xml:space="preserve">Note that this report only describes apparent associations between variables.  Such associations do not necessarily represent </w:t>
      </w:r>
      <w:r>
        <w:t>causality,</w:t>
      </w:r>
      <w:r>
        <w:rPr>
          <w:color w:val="FF0000"/>
        </w:rPr>
        <w:t xml:space="preserve"> </w:t>
      </w:r>
      <w:r>
        <w:t>but they do suggest possible worthwhile areas for further enquiry.  The primary objective of this report is</w:t>
      </w:r>
      <w:r>
        <w:rPr>
          <w:i/>
        </w:rPr>
        <w:t xml:space="preserve"> not </w:t>
      </w:r>
      <w:r>
        <w:t>to rigorously analyse the validity of any particular association using statistical, time-series analyses and other methodologies.  Rather, and as stated above, the objective is to provide a rapid overview of patterns, trends and differences in social factors that might be associated with suicide.</w:t>
      </w:r>
    </w:p>
    <w:p w:rsidR="00DF5EE6" w:rsidRDefault="00DF5EE6"/>
    <w:p w:rsidR="00DF5EE6" w:rsidRDefault="00DF5EE6">
      <w:pPr>
        <w:pStyle w:val="Heading3"/>
      </w:pPr>
      <w:r>
        <w:t>Limited statistical tests</w:t>
      </w:r>
    </w:p>
    <w:p w:rsidR="00DF5EE6" w:rsidRDefault="00DF5EE6">
      <w:r>
        <w:t xml:space="preserve">We have used visual plots to provide this overview.  We have not attempted to rigorously test and probe any associations suggested in this report.  That said, we have elected to present a few </w:t>
      </w:r>
      <w:r>
        <w:rPr>
          <w:i/>
        </w:rPr>
        <w:t>basic</w:t>
      </w:r>
      <w:r>
        <w:t xml:space="preserve"> statistical tests in some chapters.  These statistical tests are of time-series data and tend to be under-powered due to the absence of very long periods of data, during which suicide rates fall and rise many times and social conditions wax and wane.  Most of the times-series analyses are for 40 to 50 years – the equivalent of conducting statistical tests on a sample size of 40 to 50 observations.  Therefore, these tests must be interpreted cautiously as they may not be statistically significant when indeed there was an underlying association to a 90 percent level.  .  Note that if we had been able to use the suicide data up until 2002 (the two extra years of data available at the time of printing), the effect of the increase in sample size on statistical power would have been very small.</w:t>
      </w:r>
    </w:p>
    <w:p w:rsidR="00DF5EE6" w:rsidRDefault="00DF5EE6"/>
    <w:p w:rsidR="00DF5EE6" w:rsidRDefault="00DF5EE6">
      <w:pPr>
        <w:pStyle w:val="Heading1"/>
      </w:pPr>
      <w:r>
        <w:br w:type="page"/>
      </w:r>
      <w:bookmarkStart w:id="14" w:name="_Toc7947569"/>
      <w:bookmarkStart w:id="15" w:name="_Toc90093018"/>
      <w:bookmarkStart w:id="16" w:name="_Toc102282371"/>
      <w:r>
        <w:t>1</w:t>
      </w:r>
      <w:r>
        <w:tab/>
        <w:t>Gender</w:t>
      </w:r>
      <w:bookmarkEnd w:id="14"/>
      <w:bookmarkEnd w:id="15"/>
      <w:bookmarkEnd w:id="16"/>
    </w:p>
    <w:p w:rsidR="00DF5EE6" w:rsidRDefault="00DF5EE6">
      <w:r>
        <w:t>In most developed countries, males tend to have higher rates of suicide than females.  New Zealand data shows that the male rate of suicide increased rapidly during the 1980s, largely due to an increase in suicide by young males.  During the 1990s this increase levelled off, although New Zealand still has one of the highest male suicide rates in the OECD, and rates in the</w:t>
      </w:r>
      <w:r>
        <w:br/>
        <w:t>25</w:t>
      </w:r>
      <w:r>
        <w:sym w:font="Symbol" w:char="F02D"/>
      </w:r>
      <w:r>
        <w:t>44-year-old cohort were still increasing in the late 1990s.  The male:female suicide ratio in New Zealand started decreasing in the 1990s because of an increased use of more lethal methods by women.</w:t>
      </w:r>
    </w:p>
    <w:p w:rsidR="00DF5EE6" w:rsidRDefault="00DF5EE6"/>
    <w:p w:rsidR="00DF5EE6" w:rsidRDefault="00DF5EE6">
      <w:pPr>
        <w:pStyle w:val="Figure"/>
        <w:rPr>
          <w:b w:val="0"/>
        </w:rPr>
      </w:pPr>
      <w:bookmarkStart w:id="17" w:name="_Toc102282405"/>
      <w:r>
        <w:t>Figure 1.1:</w:t>
      </w:r>
      <w:r>
        <w:rPr>
          <w:b w:val="0"/>
        </w:rPr>
        <w:tab/>
        <w:t>Age-standardised rates of suicide in New Zealand, by sex, 1948</w:t>
      </w:r>
      <w:r>
        <w:rPr>
          <w:b w:val="0"/>
        </w:rPr>
        <w:sym w:font="Symbol" w:char="F02D"/>
      </w:r>
      <w:r>
        <w:rPr>
          <w:b w:val="0"/>
        </w:rPr>
        <w:t>99</w:t>
      </w:r>
      <w:bookmarkEnd w:id="17"/>
    </w:p>
    <w:p w:rsidR="00DF5EE6" w:rsidRDefault="00DF5EE6">
      <w:r>
        <w:pict>
          <v:shape id="_x0000_i1026" type="#_x0000_t75" style="width:467.25pt;height:286.5pt">
            <v:imagedata r:id="rId13" o:title=""/>
          </v:shape>
        </w:pict>
      </w:r>
    </w:p>
    <w:p w:rsidR="00DF5EE6" w:rsidRDefault="00DF5EE6">
      <w:pPr>
        <w:pStyle w:val="Note"/>
      </w:pPr>
      <w:r>
        <w:t>Note: Rates are standardised to the Segi world population.</w:t>
      </w:r>
    </w:p>
    <w:p w:rsidR="00DF5EE6" w:rsidRDefault="00DF5EE6"/>
    <w:p w:rsidR="00DF5EE6" w:rsidRDefault="00DF5EE6">
      <w:pPr>
        <w:pStyle w:val="Heading2"/>
      </w:pPr>
      <w:bookmarkStart w:id="18" w:name="_Toc102282372"/>
      <w:r>
        <w:t>Key trends and observations</w:t>
      </w:r>
      <w:bookmarkEnd w:id="18"/>
    </w:p>
    <w:p w:rsidR="00DF5EE6" w:rsidRDefault="00DF5EE6">
      <w:pPr>
        <w:pStyle w:val="Bullet"/>
      </w:pPr>
      <w:r>
        <w:t>The overall rate of suicide for males has been increasing since the 1970s while the rate for females has stayed reasonably constant.</w:t>
      </w:r>
    </w:p>
    <w:p w:rsidR="00DF5EE6" w:rsidRDefault="00DF5EE6">
      <w:pPr>
        <w:pStyle w:val="Bullet"/>
      </w:pPr>
      <w:r>
        <w:t>Male suicide rates are higher than female suicide rates in all age groups (Figures 1.2 to 1.5).</w:t>
      </w:r>
    </w:p>
    <w:p w:rsidR="00DF5EE6" w:rsidRDefault="00DF5EE6">
      <w:pPr>
        <w:pStyle w:val="Bullet"/>
      </w:pPr>
      <w:r>
        <w:t>The ratio between the male rate and the female rate changes with time and with age group.  Among youth, the male:female ratio increased in New Zealand due to a rapid increase in male suicide rates from the mid-1970s, although it has reduced somewhat since the early 1990s.  Conversely, the male:female ratio among 45</w:t>
      </w:r>
      <w:r>
        <w:sym w:font="Symbol" w:char="F02D"/>
      </w:r>
      <w:r>
        <w:t>64-year-olds has been relatively stable over the last 50 years.  The overall male:female ratio has reduced in the 1990s, however, as younger females choose increasingly more lethal methods by which to attempt suicide.</w:t>
      </w:r>
    </w:p>
    <w:p w:rsidR="00DF5EE6" w:rsidRDefault="00DF5EE6">
      <w:pPr>
        <w:pStyle w:val="Bullet"/>
      </w:pPr>
      <w:r>
        <w:t>New Zealand’s suicide rates do not compare favourably with other OECD countries.  The female and overall rates are roughly in the middle of the OECD range but the male rate is among the highest of the selected OECD countries (Table 1.1).  Note that a comparison of age-standardised rates between countries obscures marked differences between age groups (see next chapter).</w:t>
      </w:r>
    </w:p>
    <w:p w:rsidR="00DF5EE6" w:rsidRDefault="00DF5EE6"/>
    <w:p w:rsidR="00DF5EE6" w:rsidRDefault="00DF5EE6">
      <w:pPr>
        <w:pStyle w:val="Figure"/>
        <w:rPr>
          <w:b w:val="0"/>
        </w:rPr>
      </w:pPr>
      <w:bookmarkStart w:id="19" w:name="_Toc102282406"/>
      <w:r>
        <w:t>Figure 1.2:</w:t>
      </w:r>
      <w:r>
        <w:rPr>
          <w:b w:val="0"/>
        </w:rPr>
        <w:tab/>
        <w:t>Age-specific rates of suicide, 15</w:t>
      </w:r>
      <w:r>
        <w:rPr>
          <w:b w:val="0"/>
        </w:rPr>
        <w:sym w:font="Symbol" w:char="F02D"/>
      </w:r>
      <w:r>
        <w:rPr>
          <w:b w:val="0"/>
        </w:rPr>
        <w:t>24-year-olds, by sex, 1949</w:t>
      </w:r>
      <w:r>
        <w:rPr>
          <w:b w:val="0"/>
        </w:rPr>
        <w:sym w:font="Symbol" w:char="F02D"/>
      </w:r>
      <w:r>
        <w:rPr>
          <w:b w:val="0"/>
        </w:rPr>
        <w:t>98</w:t>
      </w:r>
      <w:bookmarkEnd w:id="19"/>
    </w:p>
    <w:p w:rsidR="00DF5EE6" w:rsidRDefault="00DF5EE6">
      <w:r>
        <w:pict>
          <v:shape id="_x0000_i1027" type="#_x0000_t75" style="width:467.25pt;height:286.5pt">
            <v:imagedata r:id="rId14" o:title=""/>
          </v:shape>
        </w:pict>
      </w:r>
    </w:p>
    <w:p w:rsidR="00DF5EE6" w:rsidRDefault="00DF5EE6">
      <w:pPr>
        <w:pStyle w:val="Note"/>
      </w:pPr>
      <w:r>
        <w:t>Note: The three-year smoothed rate is used for the age-specific rate.</w:t>
      </w:r>
    </w:p>
    <w:p w:rsidR="00DF5EE6" w:rsidRDefault="00DF5EE6"/>
    <w:p w:rsidR="00DF5EE6" w:rsidRDefault="00DF5EE6">
      <w:pPr>
        <w:pStyle w:val="Figure"/>
        <w:rPr>
          <w:b w:val="0"/>
        </w:rPr>
      </w:pPr>
      <w:bookmarkStart w:id="20" w:name="_Toc102282407"/>
      <w:r>
        <w:t>Figure 1.3:</w:t>
      </w:r>
      <w:r>
        <w:rPr>
          <w:b w:val="0"/>
        </w:rPr>
        <w:tab/>
        <w:t>Age-specific rates of suicide, 25</w:t>
      </w:r>
      <w:r>
        <w:rPr>
          <w:b w:val="0"/>
        </w:rPr>
        <w:sym w:font="Symbol" w:char="F02D"/>
      </w:r>
      <w:r>
        <w:rPr>
          <w:b w:val="0"/>
        </w:rPr>
        <w:t>44-year-olds, by sex, 1949</w:t>
      </w:r>
      <w:r>
        <w:rPr>
          <w:b w:val="0"/>
        </w:rPr>
        <w:sym w:font="Symbol" w:char="F02D"/>
      </w:r>
      <w:r>
        <w:rPr>
          <w:b w:val="0"/>
        </w:rPr>
        <w:t>98</w:t>
      </w:r>
      <w:bookmarkEnd w:id="20"/>
    </w:p>
    <w:p w:rsidR="00DF5EE6" w:rsidRDefault="00DF5EE6">
      <w:r>
        <w:pict>
          <v:shape id="_x0000_i1028" type="#_x0000_t75" style="width:467.25pt;height:286.5pt">
            <v:imagedata r:id="rId15" o:title=""/>
          </v:shape>
        </w:pict>
      </w:r>
    </w:p>
    <w:p w:rsidR="00DF5EE6" w:rsidRDefault="00DF5EE6">
      <w:pPr>
        <w:pStyle w:val="Note"/>
      </w:pPr>
      <w:r>
        <w:t>Note: The three-year smoothed rate is used for the age-specific rate.</w:t>
      </w:r>
    </w:p>
    <w:p w:rsidR="00DF5EE6" w:rsidRDefault="00DF5EE6"/>
    <w:p w:rsidR="00DF5EE6" w:rsidRDefault="00DF5EE6">
      <w:pPr>
        <w:pStyle w:val="Figure"/>
        <w:rPr>
          <w:b w:val="0"/>
        </w:rPr>
      </w:pPr>
      <w:bookmarkStart w:id="21" w:name="_Toc102282408"/>
      <w:r>
        <w:t>Figure 1.4:</w:t>
      </w:r>
      <w:r>
        <w:rPr>
          <w:b w:val="0"/>
        </w:rPr>
        <w:tab/>
        <w:t>Age-specific rates of suicide, 45</w:t>
      </w:r>
      <w:r>
        <w:rPr>
          <w:b w:val="0"/>
        </w:rPr>
        <w:sym w:font="Symbol" w:char="F02D"/>
      </w:r>
      <w:r>
        <w:rPr>
          <w:b w:val="0"/>
        </w:rPr>
        <w:t>64-year-olds, by sex, 1949</w:t>
      </w:r>
      <w:r>
        <w:rPr>
          <w:b w:val="0"/>
        </w:rPr>
        <w:sym w:font="Symbol" w:char="F02D"/>
      </w:r>
      <w:r>
        <w:rPr>
          <w:b w:val="0"/>
        </w:rPr>
        <w:t>98</w:t>
      </w:r>
      <w:bookmarkEnd w:id="21"/>
    </w:p>
    <w:p w:rsidR="00DF5EE6" w:rsidRDefault="00DF5EE6">
      <w:r>
        <w:pict>
          <v:shape id="_x0000_i1029" type="#_x0000_t75" style="width:467.25pt;height:286.5pt">
            <v:imagedata r:id="rId16" o:title=""/>
          </v:shape>
        </w:pict>
      </w:r>
    </w:p>
    <w:p w:rsidR="00DF5EE6" w:rsidRDefault="00DF5EE6">
      <w:pPr>
        <w:pStyle w:val="Note"/>
      </w:pPr>
      <w:r>
        <w:t>Note: The three-year smoothed rate is used for the age-specific rate.</w:t>
      </w:r>
    </w:p>
    <w:p w:rsidR="00DF5EE6" w:rsidRDefault="00DF5EE6"/>
    <w:p w:rsidR="00DF5EE6" w:rsidRDefault="00DF5EE6">
      <w:pPr>
        <w:pStyle w:val="Figure"/>
        <w:rPr>
          <w:b w:val="0"/>
        </w:rPr>
      </w:pPr>
      <w:bookmarkStart w:id="22" w:name="_Toc102282409"/>
      <w:r>
        <w:t>Figure 1.5:</w:t>
      </w:r>
      <w:r>
        <w:rPr>
          <w:b w:val="0"/>
        </w:rPr>
        <w:tab/>
        <w:t>Age-specific rates of suicide, aged 65+ years, by sex, 1949</w:t>
      </w:r>
      <w:r>
        <w:rPr>
          <w:b w:val="0"/>
        </w:rPr>
        <w:sym w:font="Symbol" w:char="F02D"/>
      </w:r>
      <w:r>
        <w:rPr>
          <w:b w:val="0"/>
        </w:rPr>
        <w:t>98</w:t>
      </w:r>
      <w:bookmarkEnd w:id="22"/>
    </w:p>
    <w:p w:rsidR="00DF5EE6" w:rsidRDefault="00DF5EE6">
      <w:r>
        <w:pict>
          <v:shape id="_x0000_i1030" type="#_x0000_t75" style="width:467.25pt;height:286.5pt">
            <v:imagedata r:id="rId17" o:title=""/>
          </v:shape>
        </w:pict>
      </w:r>
    </w:p>
    <w:p w:rsidR="00DF5EE6" w:rsidRDefault="00DF5EE6">
      <w:pPr>
        <w:pStyle w:val="Note"/>
      </w:pPr>
      <w:r>
        <w:t>Note: The three-year smoothed rate is used for the age-specific rate.</w:t>
      </w:r>
    </w:p>
    <w:p w:rsidR="00DF5EE6" w:rsidRDefault="00DF5EE6">
      <w:pPr>
        <w:pStyle w:val="Note"/>
      </w:pPr>
      <w:r>
        <w:t>General source: New Zealand Health Information Service (NZHIS)</w:t>
      </w:r>
    </w:p>
    <w:p w:rsidR="00DF5EE6" w:rsidRDefault="00DF5EE6"/>
    <w:p w:rsidR="00DF5EE6" w:rsidRDefault="00DF5EE6">
      <w:pPr>
        <w:pStyle w:val="Table"/>
        <w:rPr>
          <w:b w:val="0"/>
        </w:rPr>
      </w:pPr>
      <w:bookmarkStart w:id="23" w:name="_Toc102282399"/>
      <w:r>
        <w:t>Table 1.1:</w:t>
      </w:r>
      <w:r>
        <w:rPr>
          <w:b w:val="0"/>
        </w:rPr>
        <w:tab/>
        <w:t>Comparison of New Zealand’s age-standardised suicide rate (per 100,000 population) with selected OECD countries, by sex, 1995</w:t>
      </w:r>
      <w:bookmarkEnd w:id="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3"/>
        <w:gridCol w:w="1771"/>
        <w:gridCol w:w="1771"/>
        <w:gridCol w:w="1771"/>
      </w:tblGrid>
      <w:tr w:rsidR="00DF5EE6">
        <w:tblPrEx>
          <w:tblCellMar>
            <w:top w:w="0" w:type="dxa"/>
            <w:bottom w:w="0" w:type="dxa"/>
          </w:tblCellMar>
        </w:tblPrEx>
        <w:trPr>
          <w:cantSplit/>
        </w:trPr>
        <w:tc>
          <w:tcPr>
            <w:tcW w:w="1663" w:type="dxa"/>
            <w:vMerge w:val="restart"/>
          </w:tcPr>
          <w:p w:rsidR="00DF5EE6" w:rsidRDefault="00DF5EE6">
            <w:pPr>
              <w:pStyle w:val="TableText"/>
              <w:keepNext/>
            </w:pPr>
          </w:p>
        </w:tc>
        <w:tc>
          <w:tcPr>
            <w:tcW w:w="5313" w:type="dxa"/>
            <w:gridSpan w:val="3"/>
          </w:tcPr>
          <w:p w:rsidR="00DF5EE6" w:rsidRDefault="00DF5EE6">
            <w:pPr>
              <w:pStyle w:val="TableText"/>
              <w:jc w:val="center"/>
              <w:rPr>
                <w:b/>
                <w:caps/>
              </w:rPr>
            </w:pPr>
            <w:r>
              <w:rPr>
                <w:b/>
              </w:rPr>
              <w:t>Suicide rate (per 100,000 population)</w:t>
            </w:r>
          </w:p>
        </w:tc>
      </w:tr>
      <w:tr w:rsidR="00DF5EE6">
        <w:tblPrEx>
          <w:tblCellMar>
            <w:top w:w="0" w:type="dxa"/>
            <w:bottom w:w="0" w:type="dxa"/>
          </w:tblCellMar>
        </w:tblPrEx>
        <w:trPr>
          <w:cantSplit/>
        </w:trPr>
        <w:tc>
          <w:tcPr>
            <w:tcW w:w="1663" w:type="dxa"/>
            <w:vMerge/>
          </w:tcPr>
          <w:p w:rsidR="00DF5EE6" w:rsidRDefault="00DF5EE6">
            <w:pPr>
              <w:pStyle w:val="TableText"/>
              <w:keepNext/>
              <w:rPr>
                <w:b/>
              </w:rPr>
            </w:pPr>
          </w:p>
        </w:tc>
        <w:tc>
          <w:tcPr>
            <w:tcW w:w="1771" w:type="dxa"/>
          </w:tcPr>
          <w:p w:rsidR="00DF5EE6" w:rsidRDefault="00DF5EE6">
            <w:pPr>
              <w:pStyle w:val="TableText"/>
              <w:jc w:val="center"/>
              <w:rPr>
                <w:b/>
                <w:caps/>
              </w:rPr>
            </w:pPr>
            <w:r>
              <w:rPr>
                <w:b/>
              </w:rPr>
              <w:t>Males</w:t>
            </w:r>
          </w:p>
        </w:tc>
        <w:tc>
          <w:tcPr>
            <w:tcW w:w="1771" w:type="dxa"/>
          </w:tcPr>
          <w:p w:rsidR="00DF5EE6" w:rsidRDefault="00DF5EE6">
            <w:pPr>
              <w:pStyle w:val="TableText"/>
              <w:jc w:val="center"/>
              <w:rPr>
                <w:b/>
              </w:rPr>
            </w:pPr>
            <w:r>
              <w:rPr>
                <w:b/>
              </w:rPr>
              <w:t>Females</w:t>
            </w:r>
          </w:p>
        </w:tc>
        <w:tc>
          <w:tcPr>
            <w:tcW w:w="1771" w:type="dxa"/>
          </w:tcPr>
          <w:p w:rsidR="00DF5EE6" w:rsidRDefault="00DF5EE6">
            <w:pPr>
              <w:pStyle w:val="TableText"/>
              <w:jc w:val="center"/>
              <w:rPr>
                <w:b/>
              </w:rPr>
            </w:pPr>
            <w:r>
              <w:rPr>
                <w:b/>
              </w:rPr>
              <w:t>Total</w:t>
            </w:r>
          </w:p>
        </w:tc>
      </w:tr>
      <w:tr w:rsidR="00DF5EE6">
        <w:tblPrEx>
          <w:tblCellMar>
            <w:top w:w="0" w:type="dxa"/>
            <w:bottom w:w="0" w:type="dxa"/>
          </w:tblCellMar>
        </w:tblPrEx>
        <w:trPr>
          <w:cantSplit/>
        </w:trPr>
        <w:tc>
          <w:tcPr>
            <w:tcW w:w="1663" w:type="dxa"/>
            <w:tcBorders>
              <w:bottom w:val="nil"/>
            </w:tcBorders>
          </w:tcPr>
          <w:p w:rsidR="00DF5EE6" w:rsidRDefault="00DF5EE6">
            <w:pPr>
              <w:pStyle w:val="TableText"/>
              <w:keepNext/>
            </w:pPr>
            <w:r>
              <w:t>Finland</w:t>
            </w:r>
          </w:p>
        </w:tc>
        <w:tc>
          <w:tcPr>
            <w:tcW w:w="1771" w:type="dxa"/>
            <w:tcBorders>
              <w:bottom w:val="nil"/>
            </w:tcBorders>
          </w:tcPr>
          <w:p w:rsidR="00DF5EE6" w:rsidRDefault="00DF5EE6">
            <w:pPr>
              <w:pStyle w:val="TableText"/>
              <w:tabs>
                <w:tab w:val="decimal" w:pos="781"/>
              </w:tabs>
            </w:pPr>
            <w:r>
              <w:t>43.4</w:t>
            </w:r>
          </w:p>
        </w:tc>
        <w:tc>
          <w:tcPr>
            <w:tcW w:w="1771" w:type="dxa"/>
            <w:tcBorders>
              <w:bottom w:val="nil"/>
            </w:tcBorders>
          </w:tcPr>
          <w:p w:rsidR="00DF5EE6" w:rsidRDefault="00DF5EE6">
            <w:pPr>
              <w:pStyle w:val="TableText"/>
              <w:tabs>
                <w:tab w:val="decimal" w:pos="781"/>
              </w:tabs>
            </w:pPr>
            <w:r>
              <w:t>11.8</w:t>
            </w:r>
          </w:p>
        </w:tc>
        <w:tc>
          <w:tcPr>
            <w:tcW w:w="1771" w:type="dxa"/>
            <w:tcBorders>
              <w:bottom w:val="nil"/>
            </w:tcBorders>
          </w:tcPr>
          <w:p w:rsidR="00DF5EE6" w:rsidRDefault="00DF5EE6">
            <w:pPr>
              <w:pStyle w:val="TableText"/>
              <w:tabs>
                <w:tab w:val="decimal" w:pos="781"/>
              </w:tabs>
            </w:pPr>
            <w:r>
              <w:t>27.2</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Austria</w:t>
            </w:r>
          </w:p>
        </w:tc>
        <w:tc>
          <w:tcPr>
            <w:tcW w:w="1771" w:type="dxa"/>
            <w:tcBorders>
              <w:top w:val="nil"/>
              <w:bottom w:val="nil"/>
            </w:tcBorders>
          </w:tcPr>
          <w:p w:rsidR="00DF5EE6" w:rsidRDefault="00DF5EE6">
            <w:pPr>
              <w:pStyle w:val="TableText"/>
              <w:tabs>
                <w:tab w:val="decimal" w:pos="781"/>
              </w:tabs>
              <w:spacing w:before="0"/>
            </w:pPr>
            <w:r>
              <w:t>34.2</w:t>
            </w:r>
          </w:p>
        </w:tc>
        <w:tc>
          <w:tcPr>
            <w:tcW w:w="1771" w:type="dxa"/>
            <w:tcBorders>
              <w:top w:val="nil"/>
              <w:bottom w:val="nil"/>
            </w:tcBorders>
          </w:tcPr>
          <w:p w:rsidR="00DF5EE6" w:rsidRDefault="00DF5EE6">
            <w:pPr>
              <w:pStyle w:val="TableText"/>
              <w:tabs>
                <w:tab w:val="decimal" w:pos="781"/>
              </w:tabs>
              <w:spacing w:before="0"/>
            </w:pPr>
            <w:r>
              <w:t>11.0</w:t>
            </w:r>
          </w:p>
        </w:tc>
        <w:tc>
          <w:tcPr>
            <w:tcW w:w="1771" w:type="dxa"/>
            <w:tcBorders>
              <w:top w:val="nil"/>
              <w:bottom w:val="nil"/>
            </w:tcBorders>
          </w:tcPr>
          <w:p w:rsidR="00DF5EE6" w:rsidRDefault="00DF5EE6">
            <w:pPr>
              <w:pStyle w:val="TableText"/>
              <w:tabs>
                <w:tab w:val="decimal" w:pos="781"/>
              </w:tabs>
              <w:spacing w:before="0"/>
            </w:pPr>
            <w:r>
              <w:t>22.2</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France</w:t>
            </w:r>
          </w:p>
        </w:tc>
        <w:tc>
          <w:tcPr>
            <w:tcW w:w="1771" w:type="dxa"/>
            <w:tcBorders>
              <w:top w:val="nil"/>
              <w:bottom w:val="nil"/>
            </w:tcBorders>
          </w:tcPr>
          <w:p w:rsidR="00DF5EE6" w:rsidRDefault="00DF5EE6">
            <w:pPr>
              <w:pStyle w:val="TableText"/>
              <w:tabs>
                <w:tab w:val="decimal" w:pos="781"/>
              </w:tabs>
              <w:spacing w:before="0"/>
            </w:pPr>
            <w:r>
              <w:t>30.4</w:t>
            </w:r>
          </w:p>
        </w:tc>
        <w:tc>
          <w:tcPr>
            <w:tcW w:w="1771" w:type="dxa"/>
            <w:tcBorders>
              <w:top w:val="nil"/>
              <w:bottom w:val="nil"/>
            </w:tcBorders>
          </w:tcPr>
          <w:p w:rsidR="00DF5EE6" w:rsidRDefault="00DF5EE6">
            <w:pPr>
              <w:pStyle w:val="TableText"/>
              <w:tabs>
                <w:tab w:val="decimal" w:pos="781"/>
              </w:tabs>
              <w:spacing w:before="0"/>
            </w:pPr>
            <w:r>
              <w:t>10.8</w:t>
            </w:r>
          </w:p>
        </w:tc>
        <w:tc>
          <w:tcPr>
            <w:tcW w:w="1771" w:type="dxa"/>
            <w:tcBorders>
              <w:top w:val="nil"/>
              <w:bottom w:val="nil"/>
            </w:tcBorders>
          </w:tcPr>
          <w:p w:rsidR="00DF5EE6" w:rsidRDefault="00DF5EE6">
            <w:pPr>
              <w:pStyle w:val="TableText"/>
              <w:tabs>
                <w:tab w:val="decimal" w:pos="781"/>
              </w:tabs>
              <w:spacing w:before="0"/>
            </w:pPr>
            <w:r>
              <w:t>20.6</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Denmark</w:t>
            </w:r>
          </w:p>
        </w:tc>
        <w:tc>
          <w:tcPr>
            <w:tcW w:w="1771" w:type="dxa"/>
            <w:tcBorders>
              <w:top w:val="nil"/>
              <w:bottom w:val="nil"/>
            </w:tcBorders>
          </w:tcPr>
          <w:p w:rsidR="00DF5EE6" w:rsidRDefault="00DF5EE6">
            <w:pPr>
              <w:pStyle w:val="TableText"/>
              <w:tabs>
                <w:tab w:val="decimal" w:pos="781"/>
              </w:tabs>
              <w:spacing w:before="0"/>
            </w:pPr>
            <w:r>
              <w:t>24.2</w:t>
            </w:r>
          </w:p>
        </w:tc>
        <w:tc>
          <w:tcPr>
            <w:tcW w:w="1771" w:type="dxa"/>
            <w:tcBorders>
              <w:top w:val="nil"/>
              <w:bottom w:val="nil"/>
            </w:tcBorders>
          </w:tcPr>
          <w:p w:rsidR="00DF5EE6" w:rsidRDefault="00DF5EE6">
            <w:pPr>
              <w:pStyle w:val="TableText"/>
              <w:tabs>
                <w:tab w:val="decimal" w:pos="781"/>
              </w:tabs>
              <w:spacing w:before="0"/>
            </w:pPr>
            <w:r>
              <w:t>11.2</w:t>
            </w:r>
          </w:p>
        </w:tc>
        <w:tc>
          <w:tcPr>
            <w:tcW w:w="1771" w:type="dxa"/>
            <w:tcBorders>
              <w:top w:val="nil"/>
              <w:bottom w:val="nil"/>
            </w:tcBorders>
          </w:tcPr>
          <w:p w:rsidR="00DF5EE6" w:rsidRDefault="00DF5EE6">
            <w:pPr>
              <w:pStyle w:val="TableText"/>
              <w:tabs>
                <w:tab w:val="decimal" w:pos="781"/>
              </w:tabs>
              <w:spacing w:before="0"/>
            </w:pPr>
            <w:r>
              <w:t>17.7</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Japan</w:t>
            </w:r>
          </w:p>
        </w:tc>
        <w:tc>
          <w:tcPr>
            <w:tcW w:w="1771" w:type="dxa"/>
            <w:tcBorders>
              <w:top w:val="nil"/>
              <w:bottom w:val="nil"/>
            </w:tcBorders>
          </w:tcPr>
          <w:p w:rsidR="00DF5EE6" w:rsidRDefault="00DF5EE6">
            <w:pPr>
              <w:pStyle w:val="TableText"/>
              <w:tabs>
                <w:tab w:val="decimal" w:pos="781"/>
              </w:tabs>
              <w:spacing w:before="0"/>
            </w:pPr>
            <w:r>
              <w:t>23.4</w:t>
            </w:r>
          </w:p>
        </w:tc>
        <w:tc>
          <w:tcPr>
            <w:tcW w:w="1771" w:type="dxa"/>
            <w:tcBorders>
              <w:top w:val="nil"/>
              <w:bottom w:val="nil"/>
            </w:tcBorders>
          </w:tcPr>
          <w:p w:rsidR="00DF5EE6" w:rsidRDefault="00DF5EE6">
            <w:pPr>
              <w:pStyle w:val="TableText"/>
              <w:tabs>
                <w:tab w:val="decimal" w:pos="781"/>
              </w:tabs>
              <w:spacing w:before="0"/>
            </w:pPr>
            <w:r>
              <w:t>11.3</w:t>
            </w:r>
          </w:p>
        </w:tc>
        <w:tc>
          <w:tcPr>
            <w:tcW w:w="1771" w:type="dxa"/>
            <w:tcBorders>
              <w:top w:val="nil"/>
              <w:bottom w:val="nil"/>
            </w:tcBorders>
          </w:tcPr>
          <w:p w:rsidR="00DF5EE6" w:rsidRDefault="00DF5EE6">
            <w:pPr>
              <w:pStyle w:val="TableText"/>
              <w:tabs>
                <w:tab w:val="decimal" w:pos="781"/>
              </w:tabs>
              <w:spacing w:before="0"/>
            </w:pPr>
            <w:r>
              <w:t>17.4</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Germany</w:t>
            </w:r>
          </w:p>
        </w:tc>
        <w:tc>
          <w:tcPr>
            <w:tcW w:w="1771" w:type="dxa"/>
            <w:tcBorders>
              <w:top w:val="nil"/>
              <w:bottom w:val="nil"/>
            </w:tcBorders>
          </w:tcPr>
          <w:p w:rsidR="00DF5EE6" w:rsidRDefault="00DF5EE6">
            <w:pPr>
              <w:pStyle w:val="TableText"/>
              <w:tabs>
                <w:tab w:val="decimal" w:pos="781"/>
              </w:tabs>
              <w:spacing w:before="0"/>
            </w:pPr>
            <w:r>
              <w:t>23.2</w:t>
            </w:r>
          </w:p>
        </w:tc>
        <w:tc>
          <w:tcPr>
            <w:tcW w:w="1771" w:type="dxa"/>
            <w:tcBorders>
              <w:top w:val="nil"/>
              <w:bottom w:val="nil"/>
            </w:tcBorders>
          </w:tcPr>
          <w:p w:rsidR="00DF5EE6" w:rsidRDefault="00DF5EE6">
            <w:pPr>
              <w:pStyle w:val="TableText"/>
              <w:tabs>
                <w:tab w:val="decimal" w:pos="781"/>
              </w:tabs>
              <w:spacing w:before="0"/>
            </w:pPr>
            <w:r>
              <w:t>8.7</w:t>
            </w:r>
          </w:p>
        </w:tc>
        <w:tc>
          <w:tcPr>
            <w:tcW w:w="1771" w:type="dxa"/>
            <w:tcBorders>
              <w:top w:val="nil"/>
              <w:bottom w:val="nil"/>
            </w:tcBorders>
          </w:tcPr>
          <w:p w:rsidR="00DF5EE6" w:rsidRDefault="00DF5EE6">
            <w:pPr>
              <w:pStyle w:val="TableText"/>
              <w:tabs>
                <w:tab w:val="decimal" w:pos="781"/>
              </w:tabs>
              <w:spacing w:before="0"/>
            </w:pPr>
            <w:r>
              <w:t>16.0</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rPr>
                <w:b/>
              </w:rPr>
            </w:pPr>
            <w:r>
              <w:rPr>
                <w:b/>
              </w:rPr>
              <w:t>New Zealand</w:t>
            </w:r>
          </w:p>
        </w:tc>
        <w:tc>
          <w:tcPr>
            <w:tcW w:w="1771" w:type="dxa"/>
            <w:tcBorders>
              <w:top w:val="nil"/>
              <w:bottom w:val="nil"/>
            </w:tcBorders>
          </w:tcPr>
          <w:p w:rsidR="00DF5EE6" w:rsidRDefault="00DF5EE6">
            <w:pPr>
              <w:pStyle w:val="TableText"/>
              <w:tabs>
                <w:tab w:val="decimal" w:pos="781"/>
              </w:tabs>
              <w:spacing w:before="0"/>
              <w:rPr>
                <w:b/>
              </w:rPr>
            </w:pPr>
            <w:r>
              <w:rPr>
                <w:b/>
              </w:rPr>
              <w:t>24.3</w:t>
            </w:r>
          </w:p>
        </w:tc>
        <w:tc>
          <w:tcPr>
            <w:tcW w:w="1771" w:type="dxa"/>
            <w:tcBorders>
              <w:top w:val="nil"/>
              <w:bottom w:val="nil"/>
            </w:tcBorders>
          </w:tcPr>
          <w:p w:rsidR="00DF5EE6" w:rsidRDefault="00DF5EE6">
            <w:pPr>
              <w:pStyle w:val="TableText"/>
              <w:tabs>
                <w:tab w:val="decimal" w:pos="781"/>
              </w:tabs>
              <w:spacing w:before="0"/>
              <w:rPr>
                <w:b/>
              </w:rPr>
            </w:pPr>
            <w:r>
              <w:rPr>
                <w:b/>
              </w:rPr>
              <w:t>6.4</w:t>
            </w:r>
          </w:p>
        </w:tc>
        <w:tc>
          <w:tcPr>
            <w:tcW w:w="1771" w:type="dxa"/>
            <w:tcBorders>
              <w:top w:val="nil"/>
              <w:bottom w:val="nil"/>
            </w:tcBorders>
          </w:tcPr>
          <w:p w:rsidR="00DF5EE6" w:rsidRDefault="00DF5EE6">
            <w:pPr>
              <w:pStyle w:val="TableText"/>
              <w:tabs>
                <w:tab w:val="decimal" w:pos="781"/>
              </w:tabs>
              <w:spacing w:before="0"/>
              <w:rPr>
                <w:b/>
              </w:rPr>
            </w:pPr>
            <w:r>
              <w:rPr>
                <w:b/>
              </w:rPr>
              <w:t>15.4</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Sweden</w:t>
            </w:r>
          </w:p>
        </w:tc>
        <w:tc>
          <w:tcPr>
            <w:tcW w:w="1771" w:type="dxa"/>
            <w:tcBorders>
              <w:top w:val="nil"/>
              <w:bottom w:val="nil"/>
            </w:tcBorders>
          </w:tcPr>
          <w:p w:rsidR="00DF5EE6" w:rsidRDefault="00DF5EE6">
            <w:pPr>
              <w:pStyle w:val="TableText"/>
              <w:tabs>
                <w:tab w:val="decimal" w:pos="781"/>
              </w:tabs>
              <w:spacing w:before="0"/>
            </w:pPr>
            <w:r>
              <w:t>21.5</w:t>
            </w:r>
          </w:p>
        </w:tc>
        <w:tc>
          <w:tcPr>
            <w:tcW w:w="1771" w:type="dxa"/>
            <w:tcBorders>
              <w:top w:val="nil"/>
              <w:bottom w:val="nil"/>
            </w:tcBorders>
          </w:tcPr>
          <w:p w:rsidR="00DF5EE6" w:rsidRDefault="00DF5EE6">
            <w:pPr>
              <w:pStyle w:val="TableText"/>
              <w:tabs>
                <w:tab w:val="decimal" w:pos="781"/>
              </w:tabs>
              <w:spacing w:before="0"/>
            </w:pPr>
            <w:r>
              <w:t>9.2</w:t>
            </w:r>
          </w:p>
        </w:tc>
        <w:tc>
          <w:tcPr>
            <w:tcW w:w="1771" w:type="dxa"/>
            <w:tcBorders>
              <w:top w:val="nil"/>
              <w:bottom w:val="nil"/>
            </w:tcBorders>
          </w:tcPr>
          <w:p w:rsidR="00DF5EE6" w:rsidRDefault="00DF5EE6">
            <w:pPr>
              <w:pStyle w:val="TableText"/>
              <w:tabs>
                <w:tab w:val="decimal" w:pos="781"/>
              </w:tabs>
              <w:spacing w:before="0"/>
            </w:pPr>
            <w:r>
              <w:t>15.4</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Poland</w:t>
            </w:r>
          </w:p>
        </w:tc>
        <w:tc>
          <w:tcPr>
            <w:tcW w:w="1771" w:type="dxa"/>
            <w:tcBorders>
              <w:top w:val="nil"/>
              <w:bottom w:val="nil"/>
            </w:tcBorders>
          </w:tcPr>
          <w:p w:rsidR="00DF5EE6" w:rsidRDefault="00DF5EE6">
            <w:pPr>
              <w:pStyle w:val="TableText"/>
              <w:tabs>
                <w:tab w:val="decimal" w:pos="781"/>
              </w:tabs>
              <w:spacing w:before="0"/>
            </w:pPr>
            <w:r>
              <w:t>24.3</w:t>
            </w:r>
          </w:p>
        </w:tc>
        <w:tc>
          <w:tcPr>
            <w:tcW w:w="1771" w:type="dxa"/>
            <w:tcBorders>
              <w:top w:val="nil"/>
              <w:bottom w:val="nil"/>
            </w:tcBorders>
          </w:tcPr>
          <w:p w:rsidR="00DF5EE6" w:rsidRDefault="00DF5EE6">
            <w:pPr>
              <w:pStyle w:val="TableText"/>
              <w:tabs>
                <w:tab w:val="decimal" w:pos="781"/>
              </w:tabs>
              <w:spacing w:before="0"/>
            </w:pPr>
            <w:r>
              <w:t>4.7</w:t>
            </w:r>
          </w:p>
        </w:tc>
        <w:tc>
          <w:tcPr>
            <w:tcW w:w="1771" w:type="dxa"/>
            <w:tcBorders>
              <w:top w:val="nil"/>
              <w:bottom w:val="nil"/>
            </w:tcBorders>
          </w:tcPr>
          <w:p w:rsidR="00DF5EE6" w:rsidRDefault="00DF5EE6">
            <w:pPr>
              <w:pStyle w:val="TableText"/>
              <w:tabs>
                <w:tab w:val="decimal" w:pos="781"/>
              </w:tabs>
              <w:spacing w:before="0"/>
            </w:pPr>
            <w:r>
              <w:t>14.3</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Canada</w:t>
            </w:r>
          </w:p>
        </w:tc>
        <w:tc>
          <w:tcPr>
            <w:tcW w:w="1771" w:type="dxa"/>
            <w:tcBorders>
              <w:top w:val="nil"/>
              <w:bottom w:val="nil"/>
            </w:tcBorders>
          </w:tcPr>
          <w:p w:rsidR="00DF5EE6" w:rsidRDefault="00DF5EE6">
            <w:pPr>
              <w:pStyle w:val="TableText"/>
              <w:tabs>
                <w:tab w:val="decimal" w:pos="781"/>
              </w:tabs>
              <w:spacing w:before="0"/>
            </w:pPr>
            <w:r>
              <w:t>21.5</w:t>
            </w:r>
          </w:p>
        </w:tc>
        <w:tc>
          <w:tcPr>
            <w:tcW w:w="1771" w:type="dxa"/>
            <w:tcBorders>
              <w:top w:val="nil"/>
              <w:bottom w:val="nil"/>
            </w:tcBorders>
          </w:tcPr>
          <w:p w:rsidR="00DF5EE6" w:rsidRDefault="00DF5EE6">
            <w:pPr>
              <w:pStyle w:val="TableText"/>
              <w:tabs>
                <w:tab w:val="decimal" w:pos="781"/>
              </w:tabs>
              <w:spacing w:before="0"/>
            </w:pPr>
            <w:r>
              <w:t>5.4</w:t>
            </w:r>
          </w:p>
        </w:tc>
        <w:tc>
          <w:tcPr>
            <w:tcW w:w="1771" w:type="dxa"/>
            <w:tcBorders>
              <w:top w:val="nil"/>
              <w:bottom w:val="nil"/>
            </w:tcBorders>
          </w:tcPr>
          <w:p w:rsidR="00DF5EE6" w:rsidRDefault="00DF5EE6">
            <w:pPr>
              <w:pStyle w:val="TableText"/>
              <w:tabs>
                <w:tab w:val="decimal" w:pos="781"/>
              </w:tabs>
              <w:spacing w:before="0"/>
            </w:pPr>
            <w:r>
              <w:t>13.5</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Australia</w:t>
            </w:r>
          </w:p>
        </w:tc>
        <w:tc>
          <w:tcPr>
            <w:tcW w:w="1771" w:type="dxa"/>
            <w:tcBorders>
              <w:top w:val="nil"/>
              <w:bottom w:val="nil"/>
            </w:tcBorders>
          </w:tcPr>
          <w:p w:rsidR="00DF5EE6" w:rsidRDefault="00DF5EE6">
            <w:pPr>
              <w:pStyle w:val="TableText"/>
              <w:tabs>
                <w:tab w:val="decimal" w:pos="781"/>
              </w:tabs>
              <w:spacing w:before="0"/>
            </w:pPr>
            <w:r>
              <w:t>19.0</w:t>
            </w:r>
          </w:p>
        </w:tc>
        <w:tc>
          <w:tcPr>
            <w:tcW w:w="1771" w:type="dxa"/>
            <w:tcBorders>
              <w:top w:val="nil"/>
              <w:bottom w:val="nil"/>
            </w:tcBorders>
          </w:tcPr>
          <w:p w:rsidR="00DF5EE6" w:rsidRDefault="00DF5EE6">
            <w:pPr>
              <w:pStyle w:val="TableText"/>
              <w:tabs>
                <w:tab w:val="decimal" w:pos="781"/>
              </w:tabs>
              <w:spacing w:before="0"/>
            </w:pPr>
            <w:r>
              <w:t>5.1</w:t>
            </w:r>
          </w:p>
        </w:tc>
        <w:tc>
          <w:tcPr>
            <w:tcW w:w="1771" w:type="dxa"/>
            <w:tcBorders>
              <w:top w:val="nil"/>
              <w:bottom w:val="nil"/>
            </w:tcBorders>
          </w:tcPr>
          <w:p w:rsidR="00DF5EE6" w:rsidRDefault="00DF5EE6">
            <w:pPr>
              <w:pStyle w:val="TableText"/>
              <w:tabs>
                <w:tab w:val="decimal" w:pos="781"/>
              </w:tabs>
              <w:spacing w:before="0"/>
            </w:pPr>
            <w:r>
              <w:t>12.1</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United States</w:t>
            </w:r>
          </w:p>
        </w:tc>
        <w:tc>
          <w:tcPr>
            <w:tcW w:w="1771" w:type="dxa"/>
            <w:tcBorders>
              <w:top w:val="nil"/>
              <w:bottom w:val="nil"/>
            </w:tcBorders>
          </w:tcPr>
          <w:p w:rsidR="00DF5EE6" w:rsidRDefault="00DF5EE6">
            <w:pPr>
              <w:pStyle w:val="TableText"/>
              <w:tabs>
                <w:tab w:val="decimal" w:pos="781"/>
              </w:tabs>
              <w:spacing w:before="0"/>
            </w:pPr>
            <w:r>
              <w:t>19.8</w:t>
            </w:r>
          </w:p>
        </w:tc>
        <w:tc>
          <w:tcPr>
            <w:tcW w:w="1771" w:type="dxa"/>
            <w:tcBorders>
              <w:top w:val="nil"/>
              <w:bottom w:val="nil"/>
            </w:tcBorders>
          </w:tcPr>
          <w:p w:rsidR="00DF5EE6" w:rsidRDefault="00DF5EE6">
            <w:pPr>
              <w:pStyle w:val="TableText"/>
              <w:tabs>
                <w:tab w:val="decimal" w:pos="781"/>
              </w:tabs>
              <w:spacing w:before="0"/>
            </w:pPr>
            <w:r>
              <w:t>4.4</w:t>
            </w:r>
          </w:p>
        </w:tc>
        <w:tc>
          <w:tcPr>
            <w:tcW w:w="1771" w:type="dxa"/>
            <w:tcBorders>
              <w:top w:val="nil"/>
              <w:bottom w:val="nil"/>
            </w:tcBorders>
          </w:tcPr>
          <w:p w:rsidR="00DF5EE6" w:rsidRDefault="00DF5EE6">
            <w:pPr>
              <w:pStyle w:val="TableText"/>
              <w:tabs>
                <w:tab w:val="decimal" w:pos="781"/>
              </w:tabs>
              <w:spacing w:before="0"/>
            </w:pPr>
            <w:r>
              <w:t>11.9</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Ireland</w:t>
            </w:r>
          </w:p>
        </w:tc>
        <w:tc>
          <w:tcPr>
            <w:tcW w:w="1771" w:type="dxa"/>
            <w:tcBorders>
              <w:top w:val="nil"/>
              <w:bottom w:val="nil"/>
            </w:tcBorders>
          </w:tcPr>
          <w:p w:rsidR="00DF5EE6" w:rsidRDefault="00DF5EE6">
            <w:pPr>
              <w:pStyle w:val="TableText"/>
              <w:tabs>
                <w:tab w:val="decimal" w:pos="781"/>
              </w:tabs>
              <w:spacing w:before="0"/>
            </w:pPr>
            <w:r>
              <w:t>17.9</w:t>
            </w:r>
          </w:p>
        </w:tc>
        <w:tc>
          <w:tcPr>
            <w:tcW w:w="1771" w:type="dxa"/>
            <w:tcBorders>
              <w:top w:val="nil"/>
              <w:bottom w:val="nil"/>
            </w:tcBorders>
          </w:tcPr>
          <w:p w:rsidR="00DF5EE6" w:rsidRDefault="00DF5EE6">
            <w:pPr>
              <w:pStyle w:val="TableText"/>
              <w:tabs>
                <w:tab w:val="decimal" w:pos="781"/>
              </w:tabs>
              <w:spacing w:before="0"/>
            </w:pPr>
            <w:r>
              <w:t>4.6</w:t>
            </w:r>
          </w:p>
        </w:tc>
        <w:tc>
          <w:tcPr>
            <w:tcW w:w="1771" w:type="dxa"/>
            <w:tcBorders>
              <w:top w:val="nil"/>
              <w:bottom w:val="nil"/>
            </w:tcBorders>
          </w:tcPr>
          <w:p w:rsidR="00DF5EE6" w:rsidRDefault="00DF5EE6">
            <w:pPr>
              <w:pStyle w:val="TableText"/>
              <w:tabs>
                <w:tab w:val="decimal" w:pos="781"/>
              </w:tabs>
              <w:spacing w:before="0"/>
            </w:pPr>
            <w:r>
              <w:t>11.3</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Korea</w:t>
            </w:r>
          </w:p>
        </w:tc>
        <w:tc>
          <w:tcPr>
            <w:tcW w:w="1771" w:type="dxa"/>
            <w:tcBorders>
              <w:top w:val="nil"/>
              <w:bottom w:val="nil"/>
            </w:tcBorders>
          </w:tcPr>
          <w:p w:rsidR="00DF5EE6" w:rsidRDefault="00DF5EE6">
            <w:pPr>
              <w:pStyle w:val="TableText"/>
              <w:tabs>
                <w:tab w:val="decimal" w:pos="781"/>
              </w:tabs>
              <w:spacing w:before="0"/>
            </w:pPr>
            <w:r>
              <w:t>14.5</w:t>
            </w:r>
          </w:p>
        </w:tc>
        <w:tc>
          <w:tcPr>
            <w:tcW w:w="1771" w:type="dxa"/>
            <w:tcBorders>
              <w:top w:val="nil"/>
              <w:bottom w:val="nil"/>
            </w:tcBorders>
          </w:tcPr>
          <w:p w:rsidR="00DF5EE6" w:rsidRDefault="00DF5EE6">
            <w:pPr>
              <w:pStyle w:val="TableText"/>
              <w:tabs>
                <w:tab w:val="decimal" w:pos="781"/>
              </w:tabs>
              <w:spacing w:before="0"/>
            </w:pPr>
            <w:r>
              <w:t>6.7</w:t>
            </w:r>
          </w:p>
        </w:tc>
        <w:tc>
          <w:tcPr>
            <w:tcW w:w="1771" w:type="dxa"/>
            <w:tcBorders>
              <w:top w:val="nil"/>
              <w:bottom w:val="nil"/>
            </w:tcBorders>
          </w:tcPr>
          <w:p w:rsidR="00DF5EE6" w:rsidRDefault="00DF5EE6">
            <w:pPr>
              <w:pStyle w:val="TableText"/>
              <w:tabs>
                <w:tab w:val="decimal" w:pos="781"/>
              </w:tabs>
              <w:spacing w:before="0"/>
            </w:pPr>
            <w:r>
              <w:t>10.6</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Netherlands</w:t>
            </w:r>
          </w:p>
        </w:tc>
        <w:tc>
          <w:tcPr>
            <w:tcW w:w="1771" w:type="dxa"/>
            <w:tcBorders>
              <w:top w:val="nil"/>
              <w:bottom w:val="nil"/>
            </w:tcBorders>
          </w:tcPr>
          <w:p w:rsidR="00DF5EE6" w:rsidRDefault="00DF5EE6">
            <w:pPr>
              <w:pStyle w:val="TableText"/>
              <w:tabs>
                <w:tab w:val="decimal" w:pos="781"/>
              </w:tabs>
              <w:spacing w:before="0"/>
            </w:pPr>
            <w:r>
              <w:t>13.1</w:t>
            </w:r>
          </w:p>
        </w:tc>
        <w:tc>
          <w:tcPr>
            <w:tcW w:w="1771" w:type="dxa"/>
            <w:tcBorders>
              <w:top w:val="nil"/>
              <w:bottom w:val="nil"/>
            </w:tcBorders>
          </w:tcPr>
          <w:p w:rsidR="00DF5EE6" w:rsidRDefault="00DF5EE6">
            <w:pPr>
              <w:pStyle w:val="TableText"/>
              <w:tabs>
                <w:tab w:val="decimal" w:pos="781"/>
              </w:tabs>
              <w:spacing w:before="0"/>
            </w:pPr>
            <w:r>
              <w:t>6.5</w:t>
            </w:r>
          </w:p>
        </w:tc>
        <w:tc>
          <w:tcPr>
            <w:tcW w:w="1771" w:type="dxa"/>
            <w:tcBorders>
              <w:top w:val="nil"/>
              <w:bottom w:val="nil"/>
            </w:tcBorders>
          </w:tcPr>
          <w:p w:rsidR="00DF5EE6" w:rsidRDefault="00DF5EE6">
            <w:pPr>
              <w:pStyle w:val="TableText"/>
              <w:tabs>
                <w:tab w:val="decimal" w:pos="781"/>
              </w:tabs>
              <w:spacing w:before="0"/>
            </w:pPr>
            <w:r>
              <w:t>9.8</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keepNext/>
              <w:spacing w:before="0"/>
            </w:pPr>
            <w:r>
              <w:t>Portugal</w:t>
            </w:r>
          </w:p>
        </w:tc>
        <w:tc>
          <w:tcPr>
            <w:tcW w:w="1771" w:type="dxa"/>
            <w:tcBorders>
              <w:top w:val="nil"/>
              <w:bottom w:val="nil"/>
            </w:tcBorders>
          </w:tcPr>
          <w:p w:rsidR="00DF5EE6" w:rsidRDefault="00DF5EE6">
            <w:pPr>
              <w:pStyle w:val="TableText"/>
              <w:tabs>
                <w:tab w:val="decimal" w:pos="781"/>
              </w:tabs>
              <w:spacing w:before="0"/>
            </w:pPr>
            <w:r>
              <w:t>12.2</w:t>
            </w:r>
          </w:p>
        </w:tc>
        <w:tc>
          <w:tcPr>
            <w:tcW w:w="1771" w:type="dxa"/>
            <w:tcBorders>
              <w:top w:val="nil"/>
              <w:bottom w:val="nil"/>
            </w:tcBorders>
          </w:tcPr>
          <w:p w:rsidR="00DF5EE6" w:rsidRDefault="00DF5EE6">
            <w:pPr>
              <w:pStyle w:val="TableText"/>
              <w:tabs>
                <w:tab w:val="decimal" w:pos="781"/>
              </w:tabs>
              <w:spacing w:before="0"/>
            </w:pPr>
            <w:r>
              <w:t>4.4</w:t>
            </w:r>
          </w:p>
        </w:tc>
        <w:tc>
          <w:tcPr>
            <w:tcW w:w="1771" w:type="dxa"/>
            <w:tcBorders>
              <w:top w:val="nil"/>
              <w:bottom w:val="nil"/>
            </w:tcBorders>
          </w:tcPr>
          <w:p w:rsidR="00DF5EE6" w:rsidRDefault="00DF5EE6">
            <w:pPr>
              <w:pStyle w:val="TableText"/>
              <w:tabs>
                <w:tab w:val="decimal" w:pos="781"/>
              </w:tabs>
              <w:spacing w:before="0"/>
            </w:pPr>
            <w:r>
              <w:t>8.3</w:t>
            </w:r>
          </w:p>
        </w:tc>
      </w:tr>
      <w:tr w:rsidR="00DF5EE6">
        <w:tblPrEx>
          <w:tblCellMar>
            <w:top w:w="0" w:type="dxa"/>
            <w:bottom w:w="0" w:type="dxa"/>
          </w:tblCellMar>
        </w:tblPrEx>
        <w:trPr>
          <w:cantSplit/>
        </w:trPr>
        <w:tc>
          <w:tcPr>
            <w:tcW w:w="1663" w:type="dxa"/>
            <w:tcBorders>
              <w:top w:val="nil"/>
              <w:bottom w:val="nil"/>
            </w:tcBorders>
          </w:tcPr>
          <w:p w:rsidR="00DF5EE6" w:rsidRDefault="00DF5EE6">
            <w:pPr>
              <w:pStyle w:val="TableText"/>
              <w:spacing w:before="0"/>
            </w:pPr>
            <w:r>
              <w:t>Spain</w:t>
            </w:r>
          </w:p>
        </w:tc>
        <w:tc>
          <w:tcPr>
            <w:tcW w:w="1771" w:type="dxa"/>
            <w:tcBorders>
              <w:top w:val="nil"/>
              <w:bottom w:val="nil"/>
            </w:tcBorders>
          </w:tcPr>
          <w:p w:rsidR="00DF5EE6" w:rsidRDefault="00DF5EE6">
            <w:pPr>
              <w:pStyle w:val="TableText"/>
              <w:tabs>
                <w:tab w:val="decimal" w:pos="781"/>
              </w:tabs>
              <w:spacing w:before="0"/>
            </w:pPr>
            <w:r>
              <w:t>12.5</w:t>
            </w:r>
          </w:p>
        </w:tc>
        <w:tc>
          <w:tcPr>
            <w:tcW w:w="1771" w:type="dxa"/>
            <w:tcBorders>
              <w:top w:val="nil"/>
              <w:bottom w:val="nil"/>
            </w:tcBorders>
          </w:tcPr>
          <w:p w:rsidR="00DF5EE6" w:rsidRDefault="00DF5EE6">
            <w:pPr>
              <w:pStyle w:val="TableText"/>
              <w:tabs>
                <w:tab w:val="decimal" w:pos="781"/>
              </w:tabs>
              <w:spacing w:before="0"/>
            </w:pPr>
            <w:r>
              <w:t>3.7</w:t>
            </w:r>
          </w:p>
        </w:tc>
        <w:tc>
          <w:tcPr>
            <w:tcW w:w="1771" w:type="dxa"/>
            <w:tcBorders>
              <w:top w:val="nil"/>
              <w:bottom w:val="nil"/>
            </w:tcBorders>
          </w:tcPr>
          <w:p w:rsidR="00DF5EE6" w:rsidRDefault="00DF5EE6">
            <w:pPr>
              <w:pStyle w:val="TableText"/>
              <w:tabs>
                <w:tab w:val="decimal" w:pos="781"/>
              </w:tabs>
              <w:spacing w:before="0"/>
            </w:pPr>
            <w:r>
              <w:t>8.1</w:t>
            </w:r>
          </w:p>
        </w:tc>
      </w:tr>
      <w:tr w:rsidR="00DF5EE6">
        <w:tblPrEx>
          <w:tblCellMar>
            <w:top w:w="0" w:type="dxa"/>
            <w:bottom w:w="0" w:type="dxa"/>
          </w:tblCellMar>
        </w:tblPrEx>
        <w:trPr>
          <w:cantSplit/>
        </w:trPr>
        <w:tc>
          <w:tcPr>
            <w:tcW w:w="1663" w:type="dxa"/>
            <w:tcBorders>
              <w:top w:val="nil"/>
            </w:tcBorders>
          </w:tcPr>
          <w:p w:rsidR="00DF5EE6" w:rsidRDefault="00DF5EE6">
            <w:pPr>
              <w:pStyle w:val="TableText"/>
              <w:spacing w:before="0"/>
            </w:pPr>
            <w:r>
              <w:t>Greece</w:t>
            </w:r>
          </w:p>
        </w:tc>
        <w:tc>
          <w:tcPr>
            <w:tcW w:w="1771" w:type="dxa"/>
            <w:tcBorders>
              <w:top w:val="nil"/>
            </w:tcBorders>
          </w:tcPr>
          <w:p w:rsidR="00DF5EE6" w:rsidRDefault="00DF5EE6">
            <w:pPr>
              <w:pStyle w:val="TableText"/>
              <w:tabs>
                <w:tab w:val="decimal" w:pos="781"/>
              </w:tabs>
              <w:spacing w:before="0"/>
            </w:pPr>
            <w:r>
              <w:t>5.9</w:t>
            </w:r>
          </w:p>
        </w:tc>
        <w:tc>
          <w:tcPr>
            <w:tcW w:w="1771" w:type="dxa"/>
            <w:tcBorders>
              <w:top w:val="nil"/>
            </w:tcBorders>
          </w:tcPr>
          <w:p w:rsidR="00DF5EE6" w:rsidRDefault="00DF5EE6">
            <w:pPr>
              <w:pStyle w:val="TableText"/>
              <w:tabs>
                <w:tab w:val="decimal" w:pos="781"/>
              </w:tabs>
              <w:spacing w:before="0"/>
            </w:pPr>
            <w:r>
              <w:t>1.2</w:t>
            </w:r>
          </w:p>
        </w:tc>
        <w:tc>
          <w:tcPr>
            <w:tcW w:w="1771" w:type="dxa"/>
            <w:tcBorders>
              <w:top w:val="nil"/>
            </w:tcBorders>
          </w:tcPr>
          <w:p w:rsidR="00DF5EE6" w:rsidRDefault="00DF5EE6">
            <w:pPr>
              <w:pStyle w:val="TableText"/>
              <w:tabs>
                <w:tab w:val="decimal" w:pos="781"/>
              </w:tabs>
              <w:spacing w:before="0"/>
            </w:pPr>
            <w:r>
              <w:t>3.6</w:t>
            </w:r>
          </w:p>
        </w:tc>
      </w:tr>
    </w:tbl>
    <w:p w:rsidR="00DF5EE6" w:rsidRDefault="00DF5EE6">
      <w:pPr>
        <w:pStyle w:val="Source"/>
      </w:pPr>
      <w:r>
        <w:t xml:space="preserve">Source: World Health Organization, 2001 Mental health project on suicide prevention.  </w:t>
      </w:r>
      <w:r>
        <w:rPr>
          <w:i/>
        </w:rPr>
        <w:t>Live Your Lif</w:t>
      </w:r>
      <w:r>
        <w:t xml:space="preserve">e.  Data available on: </w:t>
      </w:r>
      <w:hyperlink r:id="rId18" w:history="1">
        <w:r>
          <w:rPr>
            <w:rStyle w:val="Hyperlink"/>
          </w:rPr>
          <w:t>http://www.who.int/mental_health/Topic_Suicide/suicide1.html</w:t>
        </w:r>
      </w:hyperlink>
      <w:r>
        <w:t>.</w:t>
      </w:r>
    </w:p>
    <w:p w:rsidR="00DF5EE6" w:rsidRDefault="00DF5EE6"/>
    <w:p w:rsidR="00DF5EE6" w:rsidRDefault="00DF5EE6">
      <w:pPr>
        <w:pStyle w:val="Heading1"/>
      </w:pPr>
      <w:bookmarkStart w:id="24" w:name="_Toc7947570"/>
      <w:bookmarkStart w:id="25" w:name="_Toc90093019"/>
      <w:r>
        <w:br w:type="page"/>
      </w:r>
      <w:bookmarkStart w:id="26" w:name="_Toc102282373"/>
      <w:r>
        <w:t>2</w:t>
      </w:r>
      <w:r>
        <w:tab/>
        <w:t>Age Group</w:t>
      </w:r>
      <w:bookmarkEnd w:id="24"/>
      <w:bookmarkEnd w:id="25"/>
      <w:bookmarkEnd w:id="26"/>
    </w:p>
    <w:p w:rsidR="00DF5EE6" w:rsidRDefault="00DF5EE6">
      <w:r>
        <w:t>In most developed countries suicide rates peak for men in old age and in women during late old age.  New Zealand suicide rates, however, do not follow this pattern.  Since the 1980s New Zealand has consistently had one of the highest youth suicide rates (especially for young males) in the OECD.</w:t>
      </w:r>
    </w:p>
    <w:p w:rsidR="00DF5EE6" w:rsidRDefault="00DF5EE6"/>
    <w:p w:rsidR="00DF5EE6" w:rsidRDefault="00DF5EE6">
      <w:pPr>
        <w:pStyle w:val="Figure"/>
        <w:rPr>
          <w:b w:val="0"/>
        </w:rPr>
      </w:pPr>
      <w:bookmarkStart w:id="27" w:name="_Toc102282410"/>
      <w:r>
        <w:t>Figure 2.1:</w:t>
      </w:r>
      <w:r>
        <w:rPr>
          <w:b w:val="0"/>
        </w:rPr>
        <w:tab/>
        <w:t>Age-specific rates of suicide, 15</w:t>
      </w:r>
      <w:r>
        <w:rPr>
          <w:b w:val="0"/>
        </w:rPr>
        <w:sym w:font="Symbol" w:char="F02D"/>
      </w:r>
      <w:r>
        <w:rPr>
          <w:b w:val="0"/>
        </w:rPr>
        <w:t>24, 25</w:t>
      </w:r>
      <w:r>
        <w:rPr>
          <w:b w:val="0"/>
        </w:rPr>
        <w:sym w:font="Symbol" w:char="F02D"/>
      </w:r>
      <w:r>
        <w:rPr>
          <w:b w:val="0"/>
        </w:rPr>
        <w:t>44, 45</w:t>
      </w:r>
      <w:r>
        <w:rPr>
          <w:b w:val="0"/>
        </w:rPr>
        <w:sym w:font="Symbol" w:char="F02D"/>
      </w:r>
      <w:r>
        <w:rPr>
          <w:b w:val="0"/>
        </w:rPr>
        <w:t>64 and 65+ years, 1949</w:t>
      </w:r>
      <w:r>
        <w:rPr>
          <w:b w:val="0"/>
        </w:rPr>
        <w:sym w:font="Symbol" w:char="F02D"/>
      </w:r>
      <w:r>
        <w:rPr>
          <w:b w:val="0"/>
        </w:rPr>
        <w:t>98</w:t>
      </w:r>
      <w:bookmarkEnd w:id="27"/>
    </w:p>
    <w:p w:rsidR="00DF5EE6" w:rsidRDefault="00DF5EE6">
      <w:r>
        <w:pict>
          <v:shape id="_x0000_i1031" type="#_x0000_t75" style="width:467.25pt;height:286.5pt">
            <v:imagedata r:id="rId19" o:title=""/>
          </v:shape>
        </w:pict>
      </w:r>
    </w:p>
    <w:p w:rsidR="00DF5EE6" w:rsidRDefault="00DF5EE6">
      <w:pPr>
        <w:pStyle w:val="Note"/>
      </w:pPr>
      <w:r>
        <w:t>Note: The three-year smoothed rate is used for the age-specific rate.</w:t>
      </w:r>
    </w:p>
    <w:p w:rsidR="00DF5EE6" w:rsidRDefault="00DF5EE6"/>
    <w:p w:rsidR="00DF5EE6" w:rsidRDefault="00DF5EE6">
      <w:pPr>
        <w:pStyle w:val="Heading2"/>
      </w:pPr>
      <w:bookmarkStart w:id="28" w:name="_Toc102282374"/>
      <w:r>
        <w:t>Key trends and observations</w:t>
      </w:r>
      <w:bookmarkEnd w:id="28"/>
    </w:p>
    <w:p w:rsidR="00DF5EE6" w:rsidRDefault="00DF5EE6">
      <w:pPr>
        <w:pStyle w:val="Bullet"/>
        <w:spacing w:before="0"/>
      </w:pPr>
      <w:r>
        <w:t>Prior to the mid-1970s, suicide rates were higher in older adults.  In the mid-1980s there was a cross-over and in the 1990s younger people had higher suicide rates (Figures 2.1 and 2.2).</w:t>
      </w:r>
    </w:p>
    <w:p w:rsidR="00DF5EE6" w:rsidRDefault="00DF5EE6">
      <w:pPr>
        <w:pStyle w:val="Bullet"/>
      </w:pPr>
      <w:r>
        <w:t>Conventional categories of age used in routine reports (eg, 15</w:t>
      </w:r>
      <w:r>
        <w:sym w:font="Symbol" w:char="F02D"/>
      </w:r>
      <w:r>
        <w:t>24, 25</w:t>
      </w:r>
      <w:r>
        <w:sym w:font="Symbol" w:char="F02D"/>
      </w:r>
      <w:r>
        <w:t>44, 45</w:t>
      </w:r>
      <w:r>
        <w:sym w:font="Symbol" w:char="F02D"/>
      </w:r>
      <w:r>
        <w:t>64 and 65-plus years, as shown in Figure 2.1) hide the fact that the highest suicide rates during the 1990s occurred among 20</w:t>
      </w:r>
      <w:r>
        <w:sym w:font="Symbol" w:char="F02D"/>
      </w:r>
      <w:r>
        <w:t>29-year-olds (Figure 2.2).  Suicide rates among 15</w:t>
      </w:r>
      <w:r>
        <w:sym w:font="Symbol" w:char="F02D"/>
      </w:r>
      <w:r>
        <w:t>19 and 30</w:t>
      </w:r>
      <w:r>
        <w:sym w:font="Symbol" w:char="F02D"/>
      </w:r>
      <w:r>
        <w:t>39-year-olds were also high during the 1990s (Figure 2.2).</w:t>
      </w:r>
    </w:p>
    <w:p w:rsidR="00DF5EE6" w:rsidRDefault="00DF5EE6">
      <w:pPr>
        <w:pStyle w:val="Bullet"/>
      </w:pPr>
      <w:r>
        <w:t>There has been an alarming increase in the rates of suicide among 15</w:t>
      </w:r>
      <w:r>
        <w:sym w:font="Symbol" w:char="F02D"/>
      </w:r>
      <w:r>
        <w:t>29-year-olds in the last 20 years.  While suicide rates for 30</w:t>
      </w:r>
      <w:r>
        <w:sym w:font="Symbol" w:char="F02D"/>
      </w:r>
      <w:r>
        <w:t>39-year-olds have approximately doubled over the last 50 years, suicide rates for both 15</w:t>
      </w:r>
      <w:r>
        <w:sym w:font="Symbol" w:char="F02D"/>
      </w:r>
      <w:r>
        <w:t>19 and 20</w:t>
      </w:r>
      <w:r>
        <w:sym w:font="Symbol" w:char="F02D"/>
      </w:r>
      <w:r>
        <w:t>29-year-olds have increased more rapidly and overtaken those for 30</w:t>
      </w:r>
      <w:r>
        <w:sym w:font="Symbol" w:char="F02D"/>
      </w:r>
      <w:r>
        <w:t>39-year-olds.  These increases are mainly driven by a dramatic increase in the suicide rates of males in those age groups (Figures 1.2 and 1.3).  Youth suicide rates began to fall in 1996.  Provisional data for 2000 (not presented in this report) suggests a continued downturn in youth suicide.</w:t>
      </w:r>
    </w:p>
    <w:p w:rsidR="00DF5EE6" w:rsidRDefault="00DF5EE6">
      <w:pPr>
        <w:pStyle w:val="Bullet"/>
      </w:pPr>
      <w:r>
        <w:t>In contrast to the rate for younger people, the male and female suicide rates for older adults (45</w:t>
      </w:r>
      <w:r>
        <w:sym w:font="Symbol" w:char="F02D"/>
      </w:r>
      <w:r>
        <w:t>64 and 65-plus age groups) have been decreasing in the last 20 years (Figures 1.4 and 1.5).  The rate of this decrease has been similar for both males and females.</w:t>
      </w:r>
    </w:p>
    <w:p w:rsidR="00DF5EE6" w:rsidRDefault="00DF5EE6">
      <w:pPr>
        <w:pStyle w:val="Bullet"/>
      </w:pPr>
      <w:r>
        <w:t>New Zealand’s age-specific suicide rates in 1995 were consistently higher than those for most other OECD countries in the younger age groups (5</w:t>
      </w:r>
      <w:r>
        <w:sym w:font="Symbol" w:char="F02D"/>
      </w:r>
      <w:r>
        <w:t>14, 15</w:t>
      </w:r>
      <w:r>
        <w:sym w:font="Symbol" w:char="F02D"/>
      </w:r>
      <w:r>
        <w:t>24 and 25</w:t>
      </w:r>
      <w:r>
        <w:sym w:font="Symbol" w:char="F02D"/>
      </w:r>
      <w:r>
        <w:t>34 years) and average for the older age groups.  In New Zealand, age-specific suicide rates were highest in the younger age groups; in most other countries the rates were highest in the middle to older age groups (Table 2.1).  This difference can be clearly seen in Figure 2.3 comparing New Zealand with Finland and Germany.</w:t>
      </w:r>
    </w:p>
    <w:p w:rsidR="00DF5EE6" w:rsidRDefault="00DF5EE6"/>
    <w:p w:rsidR="00DF5EE6" w:rsidRDefault="00DF5EE6">
      <w:pPr>
        <w:pStyle w:val="Figure"/>
        <w:rPr>
          <w:b w:val="0"/>
        </w:rPr>
      </w:pPr>
      <w:bookmarkStart w:id="29" w:name="_Toc102282411"/>
      <w:r>
        <w:t>Figure 2.2:</w:t>
      </w:r>
      <w:r>
        <w:rPr>
          <w:b w:val="0"/>
        </w:rPr>
        <w:tab/>
        <w:t>Age-specific rates of suicide, 15</w:t>
      </w:r>
      <w:r>
        <w:rPr>
          <w:b w:val="0"/>
        </w:rPr>
        <w:sym w:font="Symbol" w:char="F02D"/>
      </w:r>
      <w:r>
        <w:rPr>
          <w:b w:val="0"/>
        </w:rPr>
        <w:t>19, 20</w:t>
      </w:r>
      <w:r>
        <w:rPr>
          <w:b w:val="0"/>
        </w:rPr>
        <w:sym w:font="Symbol" w:char="F02D"/>
      </w:r>
      <w:r>
        <w:rPr>
          <w:b w:val="0"/>
        </w:rPr>
        <w:t>29 and 30</w:t>
      </w:r>
      <w:r>
        <w:rPr>
          <w:b w:val="0"/>
        </w:rPr>
        <w:sym w:font="Symbol" w:char="F02D"/>
      </w:r>
      <w:r>
        <w:rPr>
          <w:b w:val="0"/>
        </w:rPr>
        <w:t>39-year-olds, 1949</w:t>
      </w:r>
      <w:r>
        <w:rPr>
          <w:b w:val="0"/>
        </w:rPr>
        <w:sym w:font="Symbol" w:char="F02D"/>
      </w:r>
      <w:r>
        <w:rPr>
          <w:b w:val="0"/>
        </w:rPr>
        <w:t>98</w:t>
      </w:r>
      <w:bookmarkEnd w:id="29"/>
    </w:p>
    <w:p w:rsidR="00DF5EE6" w:rsidRDefault="00DF5EE6">
      <w:r>
        <w:pict>
          <v:shape id="_x0000_i1032" type="#_x0000_t75" style="width:466.5pt;height:244.5pt" o:allowincell="f" o:allowoverlap="f">
            <v:imagedata r:id="rId20" o:title=""/>
          </v:shape>
        </w:pict>
      </w:r>
    </w:p>
    <w:p w:rsidR="00DF5EE6" w:rsidRDefault="00DF5EE6"/>
    <w:p w:rsidR="00DF5EE6" w:rsidRDefault="00DF5EE6">
      <w:pPr>
        <w:pStyle w:val="Note"/>
      </w:pPr>
      <w:r>
        <w:t>Note: The three-year smoothed rate is used for the age-specific rate.</w:t>
      </w:r>
    </w:p>
    <w:p w:rsidR="00DF5EE6" w:rsidRDefault="00DF5EE6">
      <w:pPr>
        <w:pStyle w:val="Source"/>
      </w:pPr>
      <w:r>
        <w:t>General source: NZHIS</w:t>
      </w:r>
    </w:p>
    <w:p w:rsidR="00DF5EE6" w:rsidRDefault="00DF5EE6"/>
    <w:p w:rsidR="00DF5EE6" w:rsidRDefault="00DF5EE6">
      <w:pPr>
        <w:pStyle w:val="Table"/>
        <w:rPr>
          <w:b w:val="0"/>
        </w:rPr>
      </w:pPr>
      <w:bookmarkStart w:id="30" w:name="_Toc102282400"/>
      <w:r>
        <w:t>Table 2.1:</w:t>
      </w:r>
      <w:r>
        <w:rPr>
          <w:b w:val="0"/>
        </w:rPr>
        <w:tab/>
        <w:t>Comparison of New Zealand’s age-specific suicide rates with selected other OECD countries, 1995</w:t>
      </w:r>
      <w:bookmarkEnd w:id="3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39"/>
        <w:gridCol w:w="939"/>
        <w:gridCol w:w="939"/>
        <w:gridCol w:w="939"/>
        <w:gridCol w:w="939"/>
        <w:gridCol w:w="939"/>
        <w:gridCol w:w="939"/>
        <w:gridCol w:w="940"/>
      </w:tblGrid>
      <w:tr w:rsidR="00DF5EE6">
        <w:tblPrEx>
          <w:tblCellMar>
            <w:top w:w="0" w:type="dxa"/>
            <w:bottom w:w="0" w:type="dxa"/>
          </w:tblCellMar>
        </w:tblPrEx>
        <w:trPr>
          <w:cantSplit/>
        </w:trPr>
        <w:tc>
          <w:tcPr>
            <w:tcW w:w="1843" w:type="dxa"/>
            <w:vMerge w:val="restart"/>
          </w:tcPr>
          <w:p w:rsidR="00DF5EE6" w:rsidRDefault="00DF5EE6">
            <w:pPr>
              <w:pStyle w:val="TableText"/>
              <w:keepNext/>
            </w:pPr>
          </w:p>
        </w:tc>
        <w:tc>
          <w:tcPr>
            <w:tcW w:w="7513" w:type="dxa"/>
            <w:gridSpan w:val="8"/>
          </w:tcPr>
          <w:p w:rsidR="00DF5EE6" w:rsidRDefault="00DF5EE6">
            <w:pPr>
              <w:pStyle w:val="TableText"/>
              <w:jc w:val="center"/>
              <w:rPr>
                <w:b/>
                <w:caps/>
              </w:rPr>
            </w:pPr>
            <w:r>
              <w:rPr>
                <w:b/>
              </w:rPr>
              <w:t>Suicide rate (per 100,000 population)</w:t>
            </w:r>
          </w:p>
        </w:tc>
      </w:tr>
      <w:tr w:rsidR="00DF5EE6">
        <w:tblPrEx>
          <w:tblCellMar>
            <w:top w:w="0" w:type="dxa"/>
            <w:bottom w:w="0" w:type="dxa"/>
          </w:tblCellMar>
        </w:tblPrEx>
        <w:trPr>
          <w:cantSplit/>
        </w:trPr>
        <w:tc>
          <w:tcPr>
            <w:tcW w:w="1843" w:type="dxa"/>
            <w:vMerge/>
          </w:tcPr>
          <w:p w:rsidR="00DF5EE6" w:rsidRDefault="00DF5EE6">
            <w:pPr>
              <w:pStyle w:val="TableText"/>
              <w:keepNext/>
              <w:rPr>
                <w:b/>
                <w:caps/>
              </w:rPr>
            </w:pPr>
          </w:p>
        </w:tc>
        <w:tc>
          <w:tcPr>
            <w:tcW w:w="939" w:type="dxa"/>
          </w:tcPr>
          <w:p w:rsidR="00DF5EE6" w:rsidRDefault="00DF5EE6">
            <w:pPr>
              <w:pStyle w:val="TableText"/>
              <w:jc w:val="center"/>
              <w:rPr>
                <w:b/>
              </w:rPr>
            </w:pPr>
            <w:r>
              <w:rPr>
                <w:b/>
              </w:rPr>
              <w:t>5</w:t>
            </w:r>
            <w:r>
              <w:rPr>
                <w:b/>
              </w:rPr>
              <w:sym w:font="Symbol" w:char="F02D"/>
            </w:r>
            <w:r>
              <w:rPr>
                <w:b/>
              </w:rPr>
              <w:t>14</w:t>
            </w:r>
          </w:p>
        </w:tc>
        <w:tc>
          <w:tcPr>
            <w:tcW w:w="939" w:type="dxa"/>
          </w:tcPr>
          <w:p w:rsidR="00DF5EE6" w:rsidRDefault="00DF5EE6">
            <w:pPr>
              <w:pStyle w:val="TableText"/>
              <w:jc w:val="center"/>
              <w:rPr>
                <w:b/>
              </w:rPr>
            </w:pPr>
            <w:r>
              <w:rPr>
                <w:b/>
              </w:rPr>
              <w:t>15</w:t>
            </w:r>
            <w:r>
              <w:rPr>
                <w:b/>
              </w:rPr>
              <w:sym w:font="Symbol" w:char="F02D"/>
            </w:r>
            <w:r>
              <w:rPr>
                <w:b/>
              </w:rPr>
              <w:t>24</w:t>
            </w:r>
          </w:p>
        </w:tc>
        <w:tc>
          <w:tcPr>
            <w:tcW w:w="939" w:type="dxa"/>
          </w:tcPr>
          <w:p w:rsidR="00DF5EE6" w:rsidRDefault="00DF5EE6">
            <w:pPr>
              <w:pStyle w:val="TableText"/>
              <w:jc w:val="center"/>
              <w:rPr>
                <w:b/>
              </w:rPr>
            </w:pPr>
            <w:r>
              <w:rPr>
                <w:b/>
              </w:rPr>
              <w:t>25</w:t>
            </w:r>
            <w:r>
              <w:rPr>
                <w:b/>
              </w:rPr>
              <w:sym w:font="Symbol" w:char="F02D"/>
            </w:r>
            <w:r>
              <w:rPr>
                <w:b/>
              </w:rPr>
              <w:t>34</w:t>
            </w:r>
          </w:p>
        </w:tc>
        <w:tc>
          <w:tcPr>
            <w:tcW w:w="939" w:type="dxa"/>
          </w:tcPr>
          <w:p w:rsidR="00DF5EE6" w:rsidRDefault="00DF5EE6">
            <w:pPr>
              <w:pStyle w:val="TableText"/>
              <w:jc w:val="center"/>
              <w:rPr>
                <w:b/>
              </w:rPr>
            </w:pPr>
            <w:r>
              <w:rPr>
                <w:b/>
              </w:rPr>
              <w:t>35</w:t>
            </w:r>
            <w:r>
              <w:rPr>
                <w:b/>
              </w:rPr>
              <w:sym w:font="Symbol" w:char="F02D"/>
            </w:r>
            <w:r>
              <w:rPr>
                <w:b/>
              </w:rPr>
              <w:t>44</w:t>
            </w:r>
          </w:p>
        </w:tc>
        <w:tc>
          <w:tcPr>
            <w:tcW w:w="939" w:type="dxa"/>
          </w:tcPr>
          <w:p w:rsidR="00DF5EE6" w:rsidRDefault="00DF5EE6">
            <w:pPr>
              <w:pStyle w:val="TableText"/>
              <w:jc w:val="center"/>
              <w:rPr>
                <w:b/>
              </w:rPr>
            </w:pPr>
            <w:r>
              <w:rPr>
                <w:b/>
              </w:rPr>
              <w:t>45</w:t>
            </w:r>
            <w:r>
              <w:rPr>
                <w:b/>
              </w:rPr>
              <w:sym w:font="Symbol" w:char="F02D"/>
            </w:r>
            <w:r>
              <w:rPr>
                <w:b/>
              </w:rPr>
              <w:t>54</w:t>
            </w:r>
          </w:p>
        </w:tc>
        <w:tc>
          <w:tcPr>
            <w:tcW w:w="939" w:type="dxa"/>
          </w:tcPr>
          <w:p w:rsidR="00DF5EE6" w:rsidRDefault="00DF5EE6">
            <w:pPr>
              <w:pStyle w:val="TableText"/>
              <w:jc w:val="center"/>
              <w:rPr>
                <w:b/>
              </w:rPr>
            </w:pPr>
            <w:r>
              <w:rPr>
                <w:b/>
              </w:rPr>
              <w:t>55</w:t>
            </w:r>
            <w:r>
              <w:rPr>
                <w:b/>
              </w:rPr>
              <w:sym w:font="Symbol" w:char="F02D"/>
            </w:r>
            <w:r>
              <w:rPr>
                <w:b/>
              </w:rPr>
              <w:t>64</w:t>
            </w:r>
          </w:p>
        </w:tc>
        <w:tc>
          <w:tcPr>
            <w:tcW w:w="939" w:type="dxa"/>
          </w:tcPr>
          <w:p w:rsidR="00DF5EE6" w:rsidRDefault="00DF5EE6">
            <w:pPr>
              <w:pStyle w:val="TableText"/>
              <w:jc w:val="center"/>
              <w:rPr>
                <w:b/>
              </w:rPr>
            </w:pPr>
            <w:r>
              <w:rPr>
                <w:b/>
              </w:rPr>
              <w:t>65</w:t>
            </w:r>
            <w:r>
              <w:rPr>
                <w:b/>
              </w:rPr>
              <w:sym w:font="Symbol" w:char="F02D"/>
            </w:r>
            <w:r>
              <w:rPr>
                <w:b/>
              </w:rPr>
              <w:t>74</w:t>
            </w:r>
          </w:p>
        </w:tc>
        <w:tc>
          <w:tcPr>
            <w:tcW w:w="940" w:type="dxa"/>
          </w:tcPr>
          <w:p w:rsidR="00DF5EE6" w:rsidRDefault="00DF5EE6">
            <w:pPr>
              <w:pStyle w:val="TableText"/>
              <w:jc w:val="center"/>
              <w:rPr>
                <w:b/>
              </w:rPr>
            </w:pPr>
            <w:r>
              <w:rPr>
                <w:b/>
              </w:rPr>
              <w:t>75+</w:t>
            </w:r>
          </w:p>
        </w:tc>
      </w:tr>
      <w:tr w:rsidR="00DF5EE6">
        <w:tblPrEx>
          <w:tblCellMar>
            <w:top w:w="0" w:type="dxa"/>
            <w:bottom w:w="0" w:type="dxa"/>
          </w:tblCellMar>
        </w:tblPrEx>
        <w:trPr>
          <w:cantSplit/>
        </w:trPr>
        <w:tc>
          <w:tcPr>
            <w:tcW w:w="1843" w:type="dxa"/>
            <w:tcBorders>
              <w:bottom w:val="nil"/>
            </w:tcBorders>
          </w:tcPr>
          <w:p w:rsidR="00DF5EE6" w:rsidRDefault="00DF5EE6">
            <w:pPr>
              <w:pStyle w:val="TableText"/>
              <w:keepNext/>
            </w:pPr>
            <w:r>
              <w:t>Finland</w:t>
            </w:r>
          </w:p>
        </w:tc>
        <w:tc>
          <w:tcPr>
            <w:tcW w:w="939" w:type="dxa"/>
            <w:tcBorders>
              <w:bottom w:val="nil"/>
            </w:tcBorders>
          </w:tcPr>
          <w:p w:rsidR="00DF5EE6" w:rsidRDefault="00DF5EE6">
            <w:pPr>
              <w:pStyle w:val="TableText"/>
              <w:tabs>
                <w:tab w:val="decimal" w:pos="392"/>
              </w:tabs>
            </w:pPr>
            <w:r>
              <w:t>0.6</w:t>
            </w:r>
          </w:p>
        </w:tc>
        <w:tc>
          <w:tcPr>
            <w:tcW w:w="939" w:type="dxa"/>
            <w:tcBorders>
              <w:bottom w:val="nil"/>
            </w:tcBorders>
          </w:tcPr>
          <w:p w:rsidR="00DF5EE6" w:rsidRDefault="00DF5EE6">
            <w:pPr>
              <w:pStyle w:val="TableText"/>
              <w:tabs>
                <w:tab w:val="decimal" w:pos="392"/>
              </w:tabs>
            </w:pPr>
            <w:r>
              <w:t>22.8</w:t>
            </w:r>
          </w:p>
        </w:tc>
        <w:tc>
          <w:tcPr>
            <w:tcW w:w="939" w:type="dxa"/>
            <w:tcBorders>
              <w:bottom w:val="nil"/>
            </w:tcBorders>
          </w:tcPr>
          <w:p w:rsidR="00DF5EE6" w:rsidRDefault="00DF5EE6">
            <w:pPr>
              <w:pStyle w:val="TableText"/>
              <w:tabs>
                <w:tab w:val="decimal" w:pos="392"/>
              </w:tabs>
            </w:pPr>
            <w:r>
              <w:t>33.0</w:t>
            </w:r>
          </w:p>
        </w:tc>
        <w:tc>
          <w:tcPr>
            <w:tcW w:w="939" w:type="dxa"/>
            <w:tcBorders>
              <w:bottom w:val="nil"/>
            </w:tcBorders>
          </w:tcPr>
          <w:p w:rsidR="00DF5EE6" w:rsidRDefault="00DF5EE6">
            <w:pPr>
              <w:pStyle w:val="TableText"/>
              <w:tabs>
                <w:tab w:val="decimal" w:pos="392"/>
              </w:tabs>
            </w:pPr>
            <w:r>
              <w:t>44.0</w:t>
            </w:r>
          </w:p>
        </w:tc>
        <w:tc>
          <w:tcPr>
            <w:tcW w:w="939" w:type="dxa"/>
            <w:tcBorders>
              <w:bottom w:val="nil"/>
            </w:tcBorders>
          </w:tcPr>
          <w:p w:rsidR="00DF5EE6" w:rsidRDefault="00DF5EE6">
            <w:pPr>
              <w:pStyle w:val="TableText"/>
              <w:tabs>
                <w:tab w:val="decimal" w:pos="392"/>
              </w:tabs>
            </w:pPr>
            <w:r>
              <w:t>43.4</w:t>
            </w:r>
          </w:p>
        </w:tc>
        <w:tc>
          <w:tcPr>
            <w:tcW w:w="939" w:type="dxa"/>
            <w:tcBorders>
              <w:bottom w:val="nil"/>
            </w:tcBorders>
          </w:tcPr>
          <w:p w:rsidR="00DF5EE6" w:rsidRDefault="00DF5EE6">
            <w:pPr>
              <w:pStyle w:val="TableText"/>
              <w:tabs>
                <w:tab w:val="decimal" w:pos="392"/>
              </w:tabs>
            </w:pPr>
            <w:r>
              <w:t>43.8</w:t>
            </w:r>
          </w:p>
        </w:tc>
        <w:tc>
          <w:tcPr>
            <w:tcW w:w="939" w:type="dxa"/>
            <w:tcBorders>
              <w:bottom w:val="nil"/>
            </w:tcBorders>
          </w:tcPr>
          <w:p w:rsidR="00DF5EE6" w:rsidRDefault="00DF5EE6">
            <w:pPr>
              <w:pStyle w:val="TableText"/>
              <w:tabs>
                <w:tab w:val="decimal" w:pos="392"/>
              </w:tabs>
            </w:pPr>
            <w:r>
              <w:t>28.1</w:t>
            </w:r>
          </w:p>
        </w:tc>
        <w:tc>
          <w:tcPr>
            <w:tcW w:w="940" w:type="dxa"/>
            <w:tcBorders>
              <w:bottom w:val="nil"/>
            </w:tcBorders>
          </w:tcPr>
          <w:p w:rsidR="00DF5EE6" w:rsidRDefault="00DF5EE6">
            <w:pPr>
              <w:pStyle w:val="TableText"/>
              <w:tabs>
                <w:tab w:val="decimal" w:pos="392"/>
              </w:tabs>
            </w:pPr>
            <w:r>
              <w:t>23.3</w:t>
            </w:r>
          </w:p>
        </w:tc>
      </w:tr>
      <w:tr w:rsidR="00DF5EE6">
        <w:tblPrEx>
          <w:tblCellMar>
            <w:top w:w="0" w:type="dxa"/>
            <w:bottom w:w="0" w:type="dxa"/>
          </w:tblCellMar>
        </w:tblPrEx>
        <w:trPr>
          <w:cantSplit/>
        </w:trPr>
        <w:tc>
          <w:tcPr>
            <w:tcW w:w="1843" w:type="dxa"/>
            <w:tcBorders>
              <w:top w:val="nil"/>
              <w:bottom w:val="nil"/>
            </w:tcBorders>
          </w:tcPr>
          <w:p w:rsidR="00DF5EE6" w:rsidRDefault="00DF5EE6">
            <w:pPr>
              <w:pStyle w:val="TableText"/>
              <w:keepNext/>
              <w:spacing w:before="0"/>
            </w:pPr>
            <w:r>
              <w:t>Austria</w:t>
            </w:r>
          </w:p>
        </w:tc>
        <w:tc>
          <w:tcPr>
            <w:tcW w:w="939" w:type="dxa"/>
            <w:tcBorders>
              <w:top w:val="nil"/>
              <w:bottom w:val="nil"/>
            </w:tcBorders>
          </w:tcPr>
          <w:p w:rsidR="00DF5EE6" w:rsidRDefault="00DF5EE6">
            <w:pPr>
              <w:pStyle w:val="TableText"/>
              <w:tabs>
                <w:tab w:val="decimal" w:pos="392"/>
              </w:tabs>
              <w:spacing w:before="0"/>
            </w:pPr>
            <w:r>
              <w:t>0.8</w:t>
            </w:r>
          </w:p>
        </w:tc>
        <w:tc>
          <w:tcPr>
            <w:tcW w:w="939" w:type="dxa"/>
            <w:tcBorders>
              <w:top w:val="nil"/>
              <w:bottom w:val="nil"/>
            </w:tcBorders>
          </w:tcPr>
          <w:p w:rsidR="00DF5EE6" w:rsidRDefault="00DF5EE6">
            <w:pPr>
              <w:pStyle w:val="TableText"/>
              <w:tabs>
                <w:tab w:val="decimal" w:pos="392"/>
              </w:tabs>
              <w:spacing w:before="0"/>
            </w:pPr>
            <w:r>
              <w:t>15.0</w:t>
            </w:r>
          </w:p>
        </w:tc>
        <w:tc>
          <w:tcPr>
            <w:tcW w:w="939" w:type="dxa"/>
            <w:tcBorders>
              <w:top w:val="nil"/>
              <w:bottom w:val="nil"/>
            </w:tcBorders>
          </w:tcPr>
          <w:p w:rsidR="00DF5EE6" w:rsidRDefault="00DF5EE6">
            <w:pPr>
              <w:pStyle w:val="TableText"/>
              <w:tabs>
                <w:tab w:val="decimal" w:pos="392"/>
              </w:tabs>
              <w:spacing w:before="0"/>
            </w:pPr>
            <w:r>
              <w:t>20.8</w:t>
            </w:r>
          </w:p>
        </w:tc>
        <w:tc>
          <w:tcPr>
            <w:tcW w:w="939" w:type="dxa"/>
            <w:tcBorders>
              <w:top w:val="nil"/>
              <w:bottom w:val="nil"/>
            </w:tcBorders>
          </w:tcPr>
          <w:p w:rsidR="00DF5EE6" w:rsidRDefault="00DF5EE6">
            <w:pPr>
              <w:pStyle w:val="TableText"/>
              <w:tabs>
                <w:tab w:val="decimal" w:pos="392"/>
              </w:tabs>
              <w:spacing w:before="0"/>
            </w:pPr>
            <w:r>
              <w:t>25.2</w:t>
            </w:r>
          </w:p>
        </w:tc>
        <w:tc>
          <w:tcPr>
            <w:tcW w:w="939" w:type="dxa"/>
            <w:tcBorders>
              <w:top w:val="nil"/>
              <w:bottom w:val="nil"/>
            </w:tcBorders>
          </w:tcPr>
          <w:p w:rsidR="00DF5EE6" w:rsidRDefault="00DF5EE6">
            <w:pPr>
              <w:pStyle w:val="TableText"/>
              <w:tabs>
                <w:tab w:val="decimal" w:pos="392"/>
              </w:tabs>
              <w:spacing w:before="0"/>
            </w:pPr>
            <w:r>
              <w:t>27.9</w:t>
            </w:r>
          </w:p>
        </w:tc>
        <w:tc>
          <w:tcPr>
            <w:tcW w:w="939" w:type="dxa"/>
            <w:tcBorders>
              <w:top w:val="nil"/>
              <w:bottom w:val="nil"/>
            </w:tcBorders>
          </w:tcPr>
          <w:p w:rsidR="00DF5EE6" w:rsidRDefault="00DF5EE6">
            <w:pPr>
              <w:pStyle w:val="TableText"/>
              <w:tabs>
                <w:tab w:val="decimal" w:pos="392"/>
              </w:tabs>
              <w:spacing w:before="0"/>
            </w:pPr>
            <w:r>
              <w:t>28.9</w:t>
            </w:r>
          </w:p>
        </w:tc>
        <w:tc>
          <w:tcPr>
            <w:tcW w:w="939" w:type="dxa"/>
            <w:tcBorders>
              <w:top w:val="nil"/>
              <w:bottom w:val="nil"/>
            </w:tcBorders>
          </w:tcPr>
          <w:p w:rsidR="00DF5EE6" w:rsidRDefault="00DF5EE6">
            <w:pPr>
              <w:pStyle w:val="TableText"/>
              <w:tabs>
                <w:tab w:val="decimal" w:pos="392"/>
              </w:tabs>
              <w:spacing w:before="0"/>
            </w:pPr>
            <w:r>
              <w:t>33.2</w:t>
            </w:r>
          </w:p>
        </w:tc>
        <w:tc>
          <w:tcPr>
            <w:tcW w:w="940" w:type="dxa"/>
            <w:tcBorders>
              <w:top w:val="nil"/>
              <w:bottom w:val="nil"/>
            </w:tcBorders>
          </w:tcPr>
          <w:p w:rsidR="00DF5EE6" w:rsidRDefault="00DF5EE6">
            <w:pPr>
              <w:pStyle w:val="TableText"/>
              <w:tabs>
                <w:tab w:val="decimal" w:pos="392"/>
              </w:tabs>
              <w:spacing w:before="0"/>
            </w:pPr>
            <w:r>
              <w:t>57.1</w:t>
            </w:r>
          </w:p>
        </w:tc>
      </w:tr>
      <w:tr w:rsidR="00DF5EE6">
        <w:tblPrEx>
          <w:tblCellMar>
            <w:top w:w="0" w:type="dxa"/>
            <w:bottom w:w="0" w:type="dxa"/>
          </w:tblCellMar>
        </w:tblPrEx>
        <w:trPr>
          <w:cantSplit/>
        </w:trPr>
        <w:tc>
          <w:tcPr>
            <w:tcW w:w="1843" w:type="dxa"/>
            <w:tcBorders>
              <w:top w:val="nil"/>
              <w:bottom w:val="nil"/>
            </w:tcBorders>
          </w:tcPr>
          <w:p w:rsidR="00DF5EE6" w:rsidRDefault="00DF5EE6">
            <w:pPr>
              <w:pStyle w:val="TableText"/>
              <w:keepNext/>
              <w:spacing w:before="0"/>
            </w:pPr>
            <w:r>
              <w:t>Germany</w:t>
            </w:r>
          </w:p>
        </w:tc>
        <w:tc>
          <w:tcPr>
            <w:tcW w:w="939" w:type="dxa"/>
            <w:tcBorders>
              <w:top w:val="nil"/>
              <w:bottom w:val="nil"/>
            </w:tcBorders>
          </w:tcPr>
          <w:p w:rsidR="00DF5EE6" w:rsidRDefault="00DF5EE6">
            <w:pPr>
              <w:pStyle w:val="TableText"/>
              <w:tabs>
                <w:tab w:val="decimal" w:pos="392"/>
              </w:tabs>
              <w:spacing w:before="0"/>
            </w:pPr>
            <w:r>
              <w:t>0.1</w:t>
            </w:r>
          </w:p>
        </w:tc>
        <w:tc>
          <w:tcPr>
            <w:tcW w:w="939" w:type="dxa"/>
            <w:tcBorders>
              <w:top w:val="nil"/>
              <w:bottom w:val="nil"/>
            </w:tcBorders>
          </w:tcPr>
          <w:p w:rsidR="00DF5EE6" w:rsidRDefault="00DF5EE6">
            <w:pPr>
              <w:pStyle w:val="TableText"/>
              <w:tabs>
                <w:tab w:val="decimal" w:pos="392"/>
              </w:tabs>
              <w:spacing w:before="0"/>
            </w:pPr>
            <w:r>
              <w:t>4.7</w:t>
            </w:r>
          </w:p>
        </w:tc>
        <w:tc>
          <w:tcPr>
            <w:tcW w:w="939" w:type="dxa"/>
            <w:tcBorders>
              <w:top w:val="nil"/>
              <w:bottom w:val="nil"/>
            </w:tcBorders>
          </w:tcPr>
          <w:p w:rsidR="00DF5EE6" w:rsidRDefault="00DF5EE6">
            <w:pPr>
              <w:pStyle w:val="TableText"/>
              <w:tabs>
                <w:tab w:val="decimal" w:pos="392"/>
              </w:tabs>
              <w:spacing w:before="0"/>
            </w:pPr>
            <w:r>
              <w:t>9.4</w:t>
            </w:r>
          </w:p>
        </w:tc>
        <w:tc>
          <w:tcPr>
            <w:tcW w:w="939" w:type="dxa"/>
            <w:tcBorders>
              <w:top w:val="nil"/>
              <w:bottom w:val="nil"/>
            </w:tcBorders>
          </w:tcPr>
          <w:p w:rsidR="00DF5EE6" w:rsidRDefault="00DF5EE6">
            <w:pPr>
              <w:pStyle w:val="TableText"/>
              <w:tabs>
                <w:tab w:val="decimal" w:pos="392"/>
              </w:tabs>
              <w:spacing w:before="0"/>
            </w:pPr>
            <w:r>
              <w:t>15.8</w:t>
            </w:r>
          </w:p>
        </w:tc>
        <w:tc>
          <w:tcPr>
            <w:tcW w:w="939" w:type="dxa"/>
            <w:tcBorders>
              <w:top w:val="nil"/>
              <w:bottom w:val="nil"/>
            </w:tcBorders>
          </w:tcPr>
          <w:p w:rsidR="00DF5EE6" w:rsidRDefault="00DF5EE6">
            <w:pPr>
              <w:pStyle w:val="TableText"/>
              <w:tabs>
                <w:tab w:val="decimal" w:pos="392"/>
              </w:tabs>
              <w:spacing w:before="0"/>
            </w:pPr>
            <w:r>
              <w:t>28.8</w:t>
            </w:r>
          </w:p>
        </w:tc>
        <w:tc>
          <w:tcPr>
            <w:tcW w:w="939" w:type="dxa"/>
            <w:tcBorders>
              <w:top w:val="nil"/>
              <w:bottom w:val="nil"/>
            </w:tcBorders>
          </w:tcPr>
          <w:p w:rsidR="00DF5EE6" w:rsidRDefault="00DF5EE6">
            <w:pPr>
              <w:pStyle w:val="TableText"/>
              <w:tabs>
                <w:tab w:val="decimal" w:pos="392"/>
              </w:tabs>
              <w:spacing w:before="0"/>
            </w:pPr>
            <w:r>
              <w:t>32.6</w:t>
            </w:r>
          </w:p>
        </w:tc>
        <w:tc>
          <w:tcPr>
            <w:tcW w:w="939" w:type="dxa"/>
            <w:tcBorders>
              <w:top w:val="nil"/>
              <w:bottom w:val="nil"/>
            </w:tcBorders>
          </w:tcPr>
          <w:p w:rsidR="00DF5EE6" w:rsidRDefault="00DF5EE6">
            <w:pPr>
              <w:pStyle w:val="TableText"/>
              <w:tabs>
                <w:tab w:val="decimal" w:pos="392"/>
              </w:tabs>
              <w:spacing w:before="0"/>
            </w:pPr>
            <w:r>
              <w:t>34.4</w:t>
            </w:r>
          </w:p>
        </w:tc>
        <w:tc>
          <w:tcPr>
            <w:tcW w:w="940" w:type="dxa"/>
            <w:tcBorders>
              <w:top w:val="nil"/>
              <w:bottom w:val="nil"/>
            </w:tcBorders>
          </w:tcPr>
          <w:p w:rsidR="00DF5EE6" w:rsidRDefault="00DF5EE6">
            <w:pPr>
              <w:pStyle w:val="TableText"/>
              <w:tabs>
                <w:tab w:val="decimal" w:pos="392"/>
              </w:tabs>
              <w:spacing w:before="0"/>
            </w:pPr>
            <w:r>
              <w:t>45.9</w:t>
            </w:r>
          </w:p>
        </w:tc>
      </w:tr>
      <w:tr w:rsidR="00DF5EE6">
        <w:tblPrEx>
          <w:tblCellMar>
            <w:top w:w="0" w:type="dxa"/>
            <w:bottom w:w="0" w:type="dxa"/>
          </w:tblCellMar>
        </w:tblPrEx>
        <w:trPr>
          <w:cantSplit/>
        </w:trPr>
        <w:tc>
          <w:tcPr>
            <w:tcW w:w="1843" w:type="dxa"/>
            <w:tcBorders>
              <w:top w:val="nil"/>
              <w:bottom w:val="nil"/>
            </w:tcBorders>
          </w:tcPr>
          <w:p w:rsidR="00DF5EE6" w:rsidRDefault="00DF5EE6">
            <w:pPr>
              <w:pStyle w:val="TableText"/>
              <w:keepNext/>
              <w:spacing w:before="0"/>
            </w:pPr>
            <w:r>
              <w:t>Sweden</w:t>
            </w:r>
          </w:p>
        </w:tc>
        <w:tc>
          <w:tcPr>
            <w:tcW w:w="939" w:type="dxa"/>
            <w:tcBorders>
              <w:top w:val="nil"/>
              <w:bottom w:val="nil"/>
            </w:tcBorders>
          </w:tcPr>
          <w:p w:rsidR="00DF5EE6" w:rsidRDefault="00DF5EE6">
            <w:pPr>
              <w:pStyle w:val="TableText"/>
              <w:tabs>
                <w:tab w:val="decimal" w:pos="392"/>
              </w:tabs>
              <w:spacing w:before="0"/>
            </w:pPr>
            <w:r>
              <w:t>0.4</w:t>
            </w:r>
          </w:p>
        </w:tc>
        <w:tc>
          <w:tcPr>
            <w:tcW w:w="939" w:type="dxa"/>
            <w:tcBorders>
              <w:top w:val="nil"/>
              <w:bottom w:val="nil"/>
            </w:tcBorders>
          </w:tcPr>
          <w:p w:rsidR="00DF5EE6" w:rsidRDefault="00DF5EE6">
            <w:pPr>
              <w:pStyle w:val="TableText"/>
              <w:tabs>
                <w:tab w:val="decimal" w:pos="392"/>
              </w:tabs>
              <w:spacing w:before="0"/>
            </w:pPr>
            <w:r>
              <w:t>9.4</w:t>
            </w:r>
          </w:p>
        </w:tc>
        <w:tc>
          <w:tcPr>
            <w:tcW w:w="939" w:type="dxa"/>
            <w:tcBorders>
              <w:top w:val="nil"/>
              <w:bottom w:val="nil"/>
            </w:tcBorders>
          </w:tcPr>
          <w:p w:rsidR="00DF5EE6" w:rsidRDefault="00DF5EE6">
            <w:pPr>
              <w:pStyle w:val="TableText"/>
              <w:tabs>
                <w:tab w:val="decimal" w:pos="392"/>
              </w:tabs>
              <w:spacing w:before="0"/>
            </w:pPr>
            <w:r>
              <w:t>13.8</w:t>
            </w:r>
          </w:p>
        </w:tc>
        <w:tc>
          <w:tcPr>
            <w:tcW w:w="939" w:type="dxa"/>
            <w:tcBorders>
              <w:top w:val="nil"/>
              <w:bottom w:val="nil"/>
            </w:tcBorders>
          </w:tcPr>
          <w:p w:rsidR="00DF5EE6" w:rsidRDefault="00DF5EE6">
            <w:pPr>
              <w:pStyle w:val="TableText"/>
              <w:tabs>
                <w:tab w:val="decimal" w:pos="392"/>
              </w:tabs>
              <w:spacing w:before="0"/>
            </w:pPr>
            <w:r>
              <w:t>21.0</w:t>
            </w:r>
          </w:p>
        </w:tc>
        <w:tc>
          <w:tcPr>
            <w:tcW w:w="939" w:type="dxa"/>
            <w:tcBorders>
              <w:top w:val="nil"/>
              <w:bottom w:val="nil"/>
            </w:tcBorders>
          </w:tcPr>
          <w:p w:rsidR="00DF5EE6" w:rsidRDefault="00DF5EE6">
            <w:pPr>
              <w:pStyle w:val="TableText"/>
              <w:tabs>
                <w:tab w:val="decimal" w:pos="392"/>
              </w:tabs>
              <w:spacing w:before="0"/>
            </w:pPr>
            <w:r>
              <w:t>23.0</w:t>
            </w:r>
          </w:p>
        </w:tc>
        <w:tc>
          <w:tcPr>
            <w:tcW w:w="939" w:type="dxa"/>
            <w:tcBorders>
              <w:top w:val="nil"/>
              <w:bottom w:val="nil"/>
            </w:tcBorders>
          </w:tcPr>
          <w:p w:rsidR="00DF5EE6" w:rsidRDefault="00DF5EE6">
            <w:pPr>
              <w:pStyle w:val="TableText"/>
              <w:tabs>
                <w:tab w:val="decimal" w:pos="392"/>
              </w:tabs>
              <w:spacing w:before="0"/>
            </w:pPr>
            <w:r>
              <w:t>20.9</w:t>
            </w:r>
          </w:p>
        </w:tc>
        <w:tc>
          <w:tcPr>
            <w:tcW w:w="939" w:type="dxa"/>
            <w:tcBorders>
              <w:top w:val="nil"/>
              <w:bottom w:val="nil"/>
            </w:tcBorders>
          </w:tcPr>
          <w:p w:rsidR="00DF5EE6" w:rsidRDefault="00DF5EE6">
            <w:pPr>
              <w:pStyle w:val="TableText"/>
              <w:tabs>
                <w:tab w:val="decimal" w:pos="392"/>
              </w:tabs>
              <w:spacing w:before="0"/>
            </w:pPr>
            <w:r>
              <w:t>19.4</w:t>
            </w:r>
          </w:p>
        </w:tc>
        <w:tc>
          <w:tcPr>
            <w:tcW w:w="940" w:type="dxa"/>
            <w:tcBorders>
              <w:top w:val="nil"/>
              <w:bottom w:val="nil"/>
            </w:tcBorders>
          </w:tcPr>
          <w:p w:rsidR="00DF5EE6" w:rsidRDefault="00DF5EE6">
            <w:pPr>
              <w:pStyle w:val="TableText"/>
              <w:tabs>
                <w:tab w:val="decimal" w:pos="392"/>
              </w:tabs>
              <w:spacing w:before="0"/>
            </w:pPr>
            <w:r>
              <w:t>27.0</w:t>
            </w:r>
          </w:p>
        </w:tc>
      </w:tr>
      <w:tr w:rsidR="00DF5EE6">
        <w:tblPrEx>
          <w:tblCellMar>
            <w:top w:w="0" w:type="dxa"/>
            <w:bottom w:w="0" w:type="dxa"/>
          </w:tblCellMar>
        </w:tblPrEx>
        <w:trPr>
          <w:cantSplit/>
        </w:trPr>
        <w:tc>
          <w:tcPr>
            <w:tcW w:w="1843" w:type="dxa"/>
            <w:tcBorders>
              <w:top w:val="nil"/>
              <w:bottom w:val="nil"/>
            </w:tcBorders>
          </w:tcPr>
          <w:p w:rsidR="00DF5EE6" w:rsidRDefault="00DF5EE6">
            <w:pPr>
              <w:pStyle w:val="TableText"/>
              <w:keepNext/>
              <w:spacing w:before="0"/>
              <w:rPr>
                <w:b/>
              </w:rPr>
            </w:pPr>
            <w:r>
              <w:rPr>
                <w:b/>
              </w:rPr>
              <w:t>New Zealand</w:t>
            </w:r>
          </w:p>
        </w:tc>
        <w:tc>
          <w:tcPr>
            <w:tcW w:w="939" w:type="dxa"/>
            <w:tcBorders>
              <w:top w:val="nil"/>
              <w:bottom w:val="nil"/>
            </w:tcBorders>
          </w:tcPr>
          <w:p w:rsidR="00DF5EE6" w:rsidRDefault="00DF5EE6">
            <w:pPr>
              <w:pStyle w:val="TableText"/>
              <w:tabs>
                <w:tab w:val="decimal" w:pos="392"/>
              </w:tabs>
              <w:spacing w:before="0"/>
              <w:rPr>
                <w:b/>
              </w:rPr>
            </w:pPr>
            <w:r>
              <w:rPr>
                <w:b/>
              </w:rPr>
              <w:t>1.1</w:t>
            </w:r>
          </w:p>
        </w:tc>
        <w:tc>
          <w:tcPr>
            <w:tcW w:w="939" w:type="dxa"/>
            <w:tcBorders>
              <w:top w:val="nil"/>
              <w:bottom w:val="nil"/>
            </w:tcBorders>
          </w:tcPr>
          <w:p w:rsidR="00DF5EE6" w:rsidRDefault="00DF5EE6">
            <w:pPr>
              <w:pStyle w:val="TableText"/>
              <w:tabs>
                <w:tab w:val="decimal" w:pos="392"/>
              </w:tabs>
              <w:spacing w:before="0"/>
              <w:rPr>
                <w:b/>
              </w:rPr>
            </w:pPr>
            <w:r>
              <w:rPr>
                <w:b/>
              </w:rPr>
              <w:t>28.7</w:t>
            </w:r>
          </w:p>
        </w:tc>
        <w:tc>
          <w:tcPr>
            <w:tcW w:w="939" w:type="dxa"/>
            <w:tcBorders>
              <w:top w:val="nil"/>
              <w:bottom w:val="nil"/>
            </w:tcBorders>
          </w:tcPr>
          <w:p w:rsidR="00DF5EE6" w:rsidRDefault="00DF5EE6">
            <w:pPr>
              <w:pStyle w:val="TableText"/>
              <w:tabs>
                <w:tab w:val="decimal" w:pos="392"/>
              </w:tabs>
              <w:spacing w:before="0"/>
              <w:rPr>
                <w:b/>
              </w:rPr>
            </w:pPr>
            <w:r>
              <w:rPr>
                <w:b/>
              </w:rPr>
              <w:t>21.0</w:t>
            </w:r>
          </w:p>
        </w:tc>
        <w:tc>
          <w:tcPr>
            <w:tcW w:w="939" w:type="dxa"/>
            <w:tcBorders>
              <w:top w:val="nil"/>
              <w:bottom w:val="nil"/>
            </w:tcBorders>
          </w:tcPr>
          <w:p w:rsidR="00DF5EE6" w:rsidRDefault="00DF5EE6">
            <w:pPr>
              <w:pStyle w:val="TableText"/>
              <w:tabs>
                <w:tab w:val="decimal" w:pos="392"/>
              </w:tabs>
              <w:spacing w:before="0"/>
              <w:rPr>
                <w:b/>
              </w:rPr>
            </w:pPr>
            <w:r>
              <w:rPr>
                <w:b/>
              </w:rPr>
              <w:t>16.2</w:t>
            </w:r>
          </w:p>
        </w:tc>
        <w:tc>
          <w:tcPr>
            <w:tcW w:w="939" w:type="dxa"/>
            <w:tcBorders>
              <w:top w:val="nil"/>
              <w:bottom w:val="nil"/>
            </w:tcBorders>
          </w:tcPr>
          <w:p w:rsidR="00DF5EE6" w:rsidRDefault="00DF5EE6">
            <w:pPr>
              <w:pStyle w:val="TableText"/>
              <w:tabs>
                <w:tab w:val="decimal" w:pos="392"/>
              </w:tabs>
              <w:spacing w:before="0"/>
              <w:rPr>
                <w:b/>
              </w:rPr>
            </w:pPr>
            <w:r>
              <w:rPr>
                <w:b/>
              </w:rPr>
              <w:t>17.5</w:t>
            </w:r>
          </w:p>
        </w:tc>
        <w:tc>
          <w:tcPr>
            <w:tcW w:w="939" w:type="dxa"/>
            <w:tcBorders>
              <w:top w:val="nil"/>
              <w:bottom w:val="nil"/>
            </w:tcBorders>
          </w:tcPr>
          <w:p w:rsidR="00DF5EE6" w:rsidRDefault="00DF5EE6">
            <w:pPr>
              <w:pStyle w:val="TableText"/>
              <w:tabs>
                <w:tab w:val="decimal" w:pos="392"/>
              </w:tabs>
              <w:spacing w:before="0"/>
              <w:rPr>
                <w:b/>
              </w:rPr>
            </w:pPr>
            <w:r>
              <w:rPr>
                <w:b/>
              </w:rPr>
              <w:t>13.9</w:t>
            </w:r>
          </w:p>
        </w:tc>
        <w:tc>
          <w:tcPr>
            <w:tcW w:w="939" w:type="dxa"/>
            <w:tcBorders>
              <w:top w:val="nil"/>
              <w:bottom w:val="nil"/>
            </w:tcBorders>
          </w:tcPr>
          <w:p w:rsidR="00DF5EE6" w:rsidRDefault="00DF5EE6">
            <w:pPr>
              <w:pStyle w:val="TableText"/>
              <w:tabs>
                <w:tab w:val="decimal" w:pos="392"/>
              </w:tabs>
              <w:spacing w:before="0"/>
              <w:rPr>
                <w:b/>
              </w:rPr>
            </w:pPr>
            <w:r>
              <w:rPr>
                <w:b/>
              </w:rPr>
              <w:t>17.5</w:t>
            </w:r>
          </w:p>
        </w:tc>
        <w:tc>
          <w:tcPr>
            <w:tcW w:w="940" w:type="dxa"/>
            <w:tcBorders>
              <w:top w:val="nil"/>
              <w:bottom w:val="nil"/>
            </w:tcBorders>
          </w:tcPr>
          <w:p w:rsidR="00DF5EE6" w:rsidRDefault="00DF5EE6">
            <w:pPr>
              <w:pStyle w:val="TableText"/>
              <w:tabs>
                <w:tab w:val="decimal" w:pos="392"/>
              </w:tabs>
              <w:spacing w:before="0"/>
              <w:rPr>
                <w:b/>
              </w:rPr>
            </w:pPr>
            <w:r>
              <w:rPr>
                <w:b/>
              </w:rPr>
              <w:t>16.4</w:t>
            </w:r>
          </w:p>
        </w:tc>
      </w:tr>
      <w:tr w:rsidR="00DF5EE6">
        <w:tblPrEx>
          <w:tblCellMar>
            <w:top w:w="0" w:type="dxa"/>
            <w:bottom w:w="0" w:type="dxa"/>
          </w:tblCellMar>
        </w:tblPrEx>
        <w:trPr>
          <w:cantSplit/>
        </w:trPr>
        <w:tc>
          <w:tcPr>
            <w:tcW w:w="1843" w:type="dxa"/>
            <w:tcBorders>
              <w:top w:val="nil"/>
              <w:bottom w:val="nil"/>
            </w:tcBorders>
          </w:tcPr>
          <w:p w:rsidR="00DF5EE6" w:rsidRDefault="00DF5EE6">
            <w:pPr>
              <w:pStyle w:val="TableText"/>
              <w:keepNext/>
              <w:spacing w:before="0"/>
            </w:pPr>
            <w:r>
              <w:t>Canada</w:t>
            </w:r>
          </w:p>
        </w:tc>
        <w:tc>
          <w:tcPr>
            <w:tcW w:w="939" w:type="dxa"/>
            <w:tcBorders>
              <w:top w:val="nil"/>
              <w:bottom w:val="nil"/>
            </w:tcBorders>
          </w:tcPr>
          <w:p w:rsidR="00DF5EE6" w:rsidRDefault="00DF5EE6">
            <w:pPr>
              <w:pStyle w:val="TableText"/>
              <w:tabs>
                <w:tab w:val="decimal" w:pos="392"/>
              </w:tabs>
              <w:spacing w:before="0"/>
            </w:pPr>
            <w:r>
              <w:t>1.1</w:t>
            </w:r>
          </w:p>
        </w:tc>
        <w:tc>
          <w:tcPr>
            <w:tcW w:w="939" w:type="dxa"/>
            <w:tcBorders>
              <w:top w:val="nil"/>
              <w:bottom w:val="nil"/>
            </w:tcBorders>
          </w:tcPr>
          <w:p w:rsidR="00DF5EE6" w:rsidRDefault="00DF5EE6">
            <w:pPr>
              <w:pStyle w:val="TableText"/>
              <w:tabs>
                <w:tab w:val="decimal" w:pos="392"/>
              </w:tabs>
              <w:spacing w:before="0"/>
            </w:pPr>
            <w:r>
              <w:t>15.0</w:t>
            </w:r>
          </w:p>
        </w:tc>
        <w:tc>
          <w:tcPr>
            <w:tcW w:w="939" w:type="dxa"/>
            <w:tcBorders>
              <w:top w:val="nil"/>
              <w:bottom w:val="nil"/>
            </w:tcBorders>
          </w:tcPr>
          <w:p w:rsidR="00DF5EE6" w:rsidRDefault="00DF5EE6">
            <w:pPr>
              <w:pStyle w:val="TableText"/>
              <w:tabs>
                <w:tab w:val="decimal" w:pos="392"/>
              </w:tabs>
              <w:spacing w:before="0"/>
            </w:pPr>
            <w:r>
              <w:t>18.0</w:t>
            </w:r>
          </w:p>
        </w:tc>
        <w:tc>
          <w:tcPr>
            <w:tcW w:w="939" w:type="dxa"/>
            <w:tcBorders>
              <w:top w:val="nil"/>
              <w:bottom w:val="nil"/>
            </w:tcBorders>
          </w:tcPr>
          <w:p w:rsidR="00DF5EE6" w:rsidRDefault="00DF5EE6">
            <w:pPr>
              <w:pStyle w:val="TableText"/>
              <w:tabs>
                <w:tab w:val="decimal" w:pos="392"/>
              </w:tabs>
              <w:spacing w:before="0"/>
            </w:pPr>
            <w:r>
              <w:t>19.2</w:t>
            </w:r>
          </w:p>
        </w:tc>
        <w:tc>
          <w:tcPr>
            <w:tcW w:w="939" w:type="dxa"/>
            <w:tcBorders>
              <w:top w:val="nil"/>
              <w:bottom w:val="nil"/>
            </w:tcBorders>
          </w:tcPr>
          <w:p w:rsidR="00DF5EE6" w:rsidRDefault="00DF5EE6">
            <w:pPr>
              <w:pStyle w:val="TableText"/>
              <w:tabs>
                <w:tab w:val="decimal" w:pos="392"/>
              </w:tabs>
              <w:spacing w:before="0"/>
            </w:pPr>
            <w:r>
              <w:t>18.5</w:t>
            </w:r>
          </w:p>
        </w:tc>
        <w:tc>
          <w:tcPr>
            <w:tcW w:w="939" w:type="dxa"/>
            <w:tcBorders>
              <w:top w:val="nil"/>
              <w:bottom w:val="nil"/>
            </w:tcBorders>
          </w:tcPr>
          <w:p w:rsidR="00DF5EE6" w:rsidRDefault="00DF5EE6">
            <w:pPr>
              <w:pStyle w:val="TableText"/>
              <w:tabs>
                <w:tab w:val="decimal" w:pos="392"/>
              </w:tabs>
              <w:spacing w:before="0"/>
            </w:pPr>
            <w:r>
              <w:t>15.1</w:t>
            </w:r>
          </w:p>
        </w:tc>
        <w:tc>
          <w:tcPr>
            <w:tcW w:w="939" w:type="dxa"/>
            <w:tcBorders>
              <w:top w:val="nil"/>
              <w:bottom w:val="nil"/>
            </w:tcBorders>
          </w:tcPr>
          <w:p w:rsidR="00DF5EE6" w:rsidRDefault="00DF5EE6">
            <w:pPr>
              <w:pStyle w:val="TableText"/>
              <w:tabs>
                <w:tab w:val="decimal" w:pos="392"/>
              </w:tabs>
              <w:spacing w:before="0"/>
            </w:pPr>
            <w:r>
              <w:t>12.1</w:t>
            </w:r>
          </w:p>
        </w:tc>
        <w:tc>
          <w:tcPr>
            <w:tcW w:w="940" w:type="dxa"/>
            <w:tcBorders>
              <w:top w:val="nil"/>
              <w:bottom w:val="nil"/>
            </w:tcBorders>
          </w:tcPr>
          <w:p w:rsidR="00DF5EE6" w:rsidRDefault="00DF5EE6">
            <w:pPr>
              <w:pStyle w:val="TableText"/>
              <w:tabs>
                <w:tab w:val="decimal" w:pos="392"/>
              </w:tabs>
              <w:spacing w:before="0"/>
            </w:pPr>
            <w:r>
              <w:t>12.2</w:t>
            </w:r>
          </w:p>
        </w:tc>
      </w:tr>
      <w:tr w:rsidR="00DF5EE6">
        <w:tblPrEx>
          <w:tblCellMar>
            <w:top w:w="0" w:type="dxa"/>
            <w:bottom w:w="0" w:type="dxa"/>
          </w:tblCellMar>
        </w:tblPrEx>
        <w:trPr>
          <w:cantSplit/>
        </w:trPr>
        <w:tc>
          <w:tcPr>
            <w:tcW w:w="1843" w:type="dxa"/>
            <w:tcBorders>
              <w:top w:val="nil"/>
              <w:bottom w:val="nil"/>
            </w:tcBorders>
          </w:tcPr>
          <w:p w:rsidR="00DF5EE6" w:rsidRDefault="00DF5EE6">
            <w:pPr>
              <w:pStyle w:val="TableText"/>
              <w:keepNext/>
              <w:spacing w:before="0"/>
            </w:pPr>
            <w:r>
              <w:t>Australia</w:t>
            </w:r>
          </w:p>
        </w:tc>
        <w:tc>
          <w:tcPr>
            <w:tcW w:w="939" w:type="dxa"/>
            <w:tcBorders>
              <w:top w:val="nil"/>
              <w:bottom w:val="nil"/>
            </w:tcBorders>
          </w:tcPr>
          <w:p w:rsidR="00DF5EE6" w:rsidRDefault="00DF5EE6">
            <w:pPr>
              <w:pStyle w:val="TableText"/>
              <w:tabs>
                <w:tab w:val="decimal" w:pos="392"/>
              </w:tabs>
              <w:spacing w:before="0"/>
            </w:pPr>
            <w:r>
              <w:t>0.2</w:t>
            </w:r>
          </w:p>
        </w:tc>
        <w:tc>
          <w:tcPr>
            <w:tcW w:w="939" w:type="dxa"/>
            <w:tcBorders>
              <w:top w:val="nil"/>
              <w:bottom w:val="nil"/>
            </w:tcBorders>
          </w:tcPr>
          <w:p w:rsidR="00DF5EE6" w:rsidRDefault="00DF5EE6">
            <w:pPr>
              <w:pStyle w:val="TableText"/>
              <w:tabs>
                <w:tab w:val="decimal" w:pos="392"/>
              </w:tabs>
              <w:spacing w:before="0"/>
            </w:pPr>
            <w:r>
              <w:t>14.6</w:t>
            </w:r>
          </w:p>
        </w:tc>
        <w:tc>
          <w:tcPr>
            <w:tcW w:w="939" w:type="dxa"/>
            <w:tcBorders>
              <w:top w:val="nil"/>
              <w:bottom w:val="nil"/>
            </w:tcBorders>
          </w:tcPr>
          <w:p w:rsidR="00DF5EE6" w:rsidRDefault="00DF5EE6">
            <w:pPr>
              <w:pStyle w:val="TableText"/>
              <w:tabs>
                <w:tab w:val="decimal" w:pos="392"/>
              </w:tabs>
              <w:spacing w:before="0"/>
            </w:pPr>
            <w:r>
              <w:t>18.7</w:t>
            </w:r>
          </w:p>
        </w:tc>
        <w:tc>
          <w:tcPr>
            <w:tcW w:w="939" w:type="dxa"/>
            <w:tcBorders>
              <w:top w:val="nil"/>
              <w:bottom w:val="nil"/>
            </w:tcBorders>
          </w:tcPr>
          <w:p w:rsidR="00DF5EE6" w:rsidRDefault="00DF5EE6">
            <w:pPr>
              <w:pStyle w:val="TableText"/>
              <w:tabs>
                <w:tab w:val="decimal" w:pos="392"/>
              </w:tabs>
              <w:spacing w:before="0"/>
            </w:pPr>
            <w:r>
              <w:t>15.9</w:t>
            </w:r>
          </w:p>
        </w:tc>
        <w:tc>
          <w:tcPr>
            <w:tcW w:w="939" w:type="dxa"/>
            <w:tcBorders>
              <w:top w:val="nil"/>
              <w:bottom w:val="nil"/>
            </w:tcBorders>
          </w:tcPr>
          <w:p w:rsidR="00DF5EE6" w:rsidRDefault="00DF5EE6">
            <w:pPr>
              <w:pStyle w:val="TableText"/>
              <w:tabs>
                <w:tab w:val="decimal" w:pos="392"/>
              </w:tabs>
              <w:spacing w:before="0"/>
            </w:pPr>
            <w:r>
              <w:t>14.7</w:t>
            </w:r>
          </w:p>
        </w:tc>
        <w:tc>
          <w:tcPr>
            <w:tcW w:w="939" w:type="dxa"/>
            <w:tcBorders>
              <w:top w:val="nil"/>
              <w:bottom w:val="nil"/>
            </w:tcBorders>
          </w:tcPr>
          <w:p w:rsidR="00DF5EE6" w:rsidRDefault="00DF5EE6">
            <w:pPr>
              <w:pStyle w:val="TableText"/>
              <w:tabs>
                <w:tab w:val="decimal" w:pos="392"/>
              </w:tabs>
              <w:spacing w:before="0"/>
            </w:pPr>
            <w:r>
              <w:t>13.7</w:t>
            </w:r>
          </w:p>
        </w:tc>
        <w:tc>
          <w:tcPr>
            <w:tcW w:w="939" w:type="dxa"/>
            <w:tcBorders>
              <w:top w:val="nil"/>
              <w:bottom w:val="nil"/>
            </w:tcBorders>
          </w:tcPr>
          <w:p w:rsidR="00DF5EE6" w:rsidRDefault="00DF5EE6">
            <w:pPr>
              <w:pStyle w:val="TableText"/>
              <w:tabs>
                <w:tab w:val="decimal" w:pos="392"/>
              </w:tabs>
              <w:spacing w:before="0"/>
            </w:pPr>
            <w:r>
              <w:t>11.8</w:t>
            </w:r>
          </w:p>
        </w:tc>
        <w:tc>
          <w:tcPr>
            <w:tcW w:w="940" w:type="dxa"/>
            <w:tcBorders>
              <w:top w:val="nil"/>
              <w:bottom w:val="nil"/>
            </w:tcBorders>
          </w:tcPr>
          <w:p w:rsidR="00DF5EE6" w:rsidRDefault="00DF5EE6">
            <w:pPr>
              <w:pStyle w:val="TableText"/>
              <w:tabs>
                <w:tab w:val="decimal" w:pos="392"/>
              </w:tabs>
              <w:spacing w:before="0"/>
            </w:pPr>
            <w:r>
              <w:t>16.0</w:t>
            </w:r>
          </w:p>
        </w:tc>
      </w:tr>
      <w:tr w:rsidR="00DF5EE6">
        <w:tblPrEx>
          <w:tblCellMar>
            <w:top w:w="0" w:type="dxa"/>
            <w:bottom w:w="0" w:type="dxa"/>
          </w:tblCellMar>
        </w:tblPrEx>
        <w:trPr>
          <w:cantSplit/>
        </w:trPr>
        <w:tc>
          <w:tcPr>
            <w:tcW w:w="1843" w:type="dxa"/>
            <w:tcBorders>
              <w:top w:val="nil"/>
              <w:bottom w:val="nil"/>
            </w:tcBorders>
          </w:tcPr>
          <w:p w:rsidR="00DF5EE6" w:rsidRDefault="00DF5EE6">
            <w:pPr>
              <w:pStyle w:val="TableText"/>
              <w:keepNext/>
              <w:spacing w:before="0"/>
            </w:pPr>
            <w:r>
              <w:t>Netherlands</w:t>
            </w:r>
          </w:p>
        </w:tc>
        <w:tc>
          <w:tcPr>
            <w:tcW w:w="939" w:type="dxa"/>
            <w:tcBorders>
              <w:top w:val="nil"/>
              <w:bottom w:val="nil"/>
            </w:tcBorders>
          </w:tcPr>
          <w:p w:rsidR="00DF5EE6" w:rsidRDefault="00DF5EE6">
            <w:pPr>
              <w:pStyle w:val="TableText"/>
              <w:tabs>
                <w:tab w:val="decimal" w:pos="392"/>
              </w:tabs>
              <w:spacing w:before="0"/>
            </w:pPr>
            <w:r>
              <w:t>0.3</w:t>
            </w:r>
          </w:p>
        </w:tc>
        <w:tc>
          <w:tcPr>
            <w:tcW w:w="939" w:type="dxa"/>
            <w:tcBorders>
              <w:top w:val="nil"/>
              <w:bottom w:val="nil"/>
            </w:tcBorders>
          </w:tcPr>
          <w:p w:rsidR="00DF5EE6" w:rsidRDefault="00DF5EE6">
            <w:pPr>
              <w:pStyle w:val="TableText"/>
              <w:tabs>
                <w:tab w:val="decimal" w:pos="392"/>
              </w:tabs>
              <w:spacing w:before="0"/>
            </w:pPr>
            <w:r>
              <w:t>6.8</w:t>
            </w:r>
          </w:p>
        </w:tc>
        <w:tc>
          <w:tcPr>
            <w:tcW w:w="939" w:type="dxa"/>
            <w:tcBorders>
              <w:top w:val="nil"/>
              <w:bottom w:val="nil"/>
            </w:tcBorders>
          </w:tcPr>
          <w:p w:rsidR="00DF5EE6" w:rsidRDefault="00DF5EE6">
            <w:pPr>
              <w:pStyle w:val="TableText"/>
              <w:tabs>
                <w:tab w:val="decimal" w:pos="392"/>
              </w:tabs>
              <w:spacing w:before="0"/>
            </w:pPr>
            <w:r>
              <w:t>10.6</w:t>
            </w:r>
          </w:p>
        </w:tc>
        <w:tc>
          <w:tcPr>
            <w:tcW w:w="939" w:type="dxa"/>
            <w:tcBorders>
              <w:top w:val="nil"/>
              <w:bottom w:val="nil"/>
            </w:tcBorders>
          </w:tcPr>
          <w:p w:rsidR="00DF5EE6" w:rsidRDefault="00DF5EE6">
            <w:pPr>
              <w:pStyle w:val="TableText"/>
              <w:tabs>
                <w:tab w:val="decimal" w:pos="392"/>
              </w:tabs>
              <w:spacing w:before="0"/>
            </w:pPr>
            <w:r>
              <w:t>14.2</w:t>
            </w:r>
          </w:p>
        </w:tc>
        <w:tc>
          <w:tcPr>
            <w:tcW w:w="939" w:type="dxa"/>
            <w:tcBorders>
              <w:top w:val="nil"/>
              <w:bottom w:val="nil"/>
            </w:tcBorders>
          </w:tcPr>
          <w:p w:rsidR="00DF5EE6" w:rsidRDefault="00DF5EE6">
            <w:pPr>
              <w:pStyle w:val="TableText"/>
              <w:tabs>
                <w:tab w:val="decimal" w:pos="392"/>
              </w:tabs>
              <w:spacing w:before="0"/>
            </w:pPr>
            <w:r>
              <w:t>12.7</w:t>
            </w:r>
          </w:p>
        </w:tc>
        <w:tc>
          <w:tcPr>
            <w:tcW w:w="939" w:type="dxa"/>
            <w:tcBorders>
              <w:top w:val="nil"/>
              <w:bottom w:val="nil"/>
            </w:tcBorders>
          </w:tcPr>
          <w:p w:rsidR="00DF5EE6" w:rsidRDefault="00DF5EE6">
            <w:pPr>
              <w:pStyle w:val="TableText"/>
              <w:tabs>
                <w:tab w:val="decimal" w:pos="392"/>
              </w:tabs>
              <w:spacing w:before="0"/>
            </w:pPr>
            <w:r>
              <w:t>12.9</w:t>
            </w:r>
          </w:p>
        </w:tc>
        <w:tc>
          <w:tcPr>
            <w:tcW w:w="939" w:type="dxa"/>
            <w:tcBorders>
              <w:top w:val="nil"/>
              <w:bottom w:val="nil"/>
            </w:tcBorders>
          </w:tcPr>
          <w:p w:rsidR="00DF5EE6" w:rsidRDefault="00DF5EE6">
            <w:pPr>
              <w:pStyle w:val="TableText"/>
              <w:tabs>
                <w:tab w:val="decimal" w:pos="392"/>
              </w:tabs>
              <w:spacing w:before="0"/>
            </w:pPr>
            <w:r>
              <w:t>14.0</w:t>
            </w:r>
          </w:p>
        </w:tc>
        <w:tc>
          <w:tcPr>
            <w:tcW w:w="940" w:type="dxa"/>
            <w:tcBorders>
              <w:top w:val="nil"/>
              <w:bottom w:val="nil"/>
            </w:tcBorders>
          </w:tcPr>
          <w:p w:rsidR="00DF5EE6" w:rsidRDefault="00DF5EE6">
            <w:pPr>
              <w:pStyle w:val="TableText"/>
              <w:tabs>
                <w:tab w:val="decimal" w:pos="392"/>
              </w:tabs>
              <w:spacing w:before="0"/>
            </w:pPr>
            <w:r>
              <w:t>15.1</w:t>
            </w:r>
          </w:p>
        </w:tc>
      </w:tr>
      <w:tr w:rsidR="00DF5EE6">
        <w:tblPrEx>
          <w:tblCellMar>
            <w:top w:w="0" w:type="dxa"/>
            <w:bottom w:w="0" w:type="dxa"/>
          </w:tblCellMar>
        </w:tblPrEx>
        <w:trPr>
          <w:cantSplit/>
        </w:trPr>
        <w:tc>
          <w:tcPr>
            <w:tcW w:w="1843" w:type="dxa"/>
            <w:tcBorders>
              <w:top w:val="nil"/>
              <w:bottom w:val="nil"/>
            </w:tcBorders>
          </w:tcPr>
          <w:p w:rsidR="00DF5EE6" w:rsidRDefault="00DF5EE6">
            <w:pPr>
              <w:pStyle w:val="TableText"/>
              <w:spacing w:before="0"/>
            </w:pPr>
            <w:r>
              <w:t>Portugal</w:t>
            </w:r>
          </w:p>
        </w:tc>
        <w:tc>
          <w:tcPr>
            <w:tcW w:w="939" w:type="dxa"/>
            <w:tcBorders>
              <w:top w:val="nil"/>
              <w:bottom w:val="nil"/>
            </w:tcBorders>
          </w:tcPr>
          <w:p w:rsidR="00DF5EE6" w:rsidRDefault="00DF5EE6">
            <w:pPr>
              <w:pStyle w:val="TableText"/>
              <w:tabs>
                <w:tab w:val="decimal" w:pos="392"/>
              </w:tabs>
              <w:spacing w:before="0"/>
            </w:pPr>
            <w:r>
              <w:t>0.2</w:t>
            </w:r>
          </w:p>
        </w:tc>
        <w:tc>
          <w:tcPr>
            <w:tcW w:w="939" w:type="dxa"/>
            <w:tcBorders>
              <w:top w:val="nil"/>
              <w:bottom w:val="nil"/>
            </w:tcBorders>
          </w:tcPr>
          <w:p w:rsidR="00DF5EE6" w:rsidRDefault="00DF5EE6">
            <w:pPr>
              <w:pStyle w:val="TableText"/>
              <w:tabs>
                <w:tab w:val="decimal" w:pos="392"/>
              </w:tabs>
              <w:spacing w:before="0"/>
            </w:pPr>
            <w:r>
              <w:t>4.4</w:t>
            </w:r>
          </w:p>
        </w:tc>
        <w:tc>
          <w:tcPr>
            <w:tcW w:w="939" w:type="dxa"/>
            <w:tcBorders>
              <w:top w:val="nil"/>
              <w:bottom w:val="nil"/>
            </w:tcBorders>
          </w:tcPr>
          <w:p w:rsidR="00DF5EE6" w:rsidRDefault="00DF5EE6">
            <w:pPr>
              <w:pStyle w:val="TableText"/>
              <w:tabs>
                <w:tab w:val="decimal" w:pos="392"/>
              </w:tabs>
              <w:spacing w:before="0"/>
            </w:pPr>
            <w:r>
              <w:t>6.8</w:t>
            </w:r>
          </w:p>
        </w:tc>
        <w:tc>
          <w:tcPr>
            <w:tcW w:w="939" w:type="dxa"/>
            <w:tcBorders>
              <w:top w:val="nil"/>
              <w:bottom w:val="nil"/>
            </w:tcBorders>
          </w:tcPr>
          <w:p w:rsidR="00DF5EE6" w:rsidRDefault="00DF5EE6">
            <w:pPr>
              <w:pStyle w:val="TableText"/>
              <w:tabs>
                <w:tab w:val="decimal" w:pos="392"/>
              </w:tabs>
              <w:spacing w:before="0"/>
            </w:pPr>
            <w:r>
              <w:t>6.2</w:t>
            </w:r>
          </w:p>
        </w:tc>
        <w:tc>
          <w:tcPr>
            <w:tcW w:w="939" w:type="dxa"/>
            <w:tcBorders>
              <w:top w:val="nil"/>
              <w:bottom w:val="nil"/>
            </w:tcBorders>
          </w:tcPr>
          <w:p w:rsidR="00DF5EE6" w:rsidRDefault="00DF5EE6">
            <w:pPr>
              <w:pStyle w:val="TableText"/>
              <w:tabs>
                <w:tab w:val="decimal" w:pos="392"/>
              </w:tabs>
              <w:spacing w:before="0"/>
            </w:pPr>
            <w:r>
              <w:t>10.3</w:t>
            </w:r>
          </w:p>
        </w:tc>
        <w:tc>
          <w:tcPr>
            <w:tcW w:w="939" w:type="dxa"/>
            <w:tcBorders>
              <w:top w:val="nil"/>
              <w:bottom w:val="nil"/>
            </w:tcBorders>
          </w:tcPr>
          <w:p w:rsidR="00DF5EE6" w:rsidRDefault="00DF5EE6">
            <w:pPr>
              <w:pStyle w:val="TableText"/>
              <w:tabs>
                <w:tab w:val="decimal" w:pos="392"/>
              </w:tabs>
              <w:spacing w:before="0"/>
            </w:pPr>
            <w:r>
              <w:t>11.9</w:t>
            </w:r>
          </w:p>
        </w:tc>
        <w:tc>
          <w:tcPr>
            <w:tcW w:w="939" w:type="dxa"/>
            <w:tcBorders>
              <w:top w:val="nil"/>
              <w:bottom w:val="nil"/>
            </w:tcBorders>
          </w:tcPr>
          <w:p w:rsidR="00DF5EE6" w:rsidRDefault="00DF5EE6">
            <w:pPr>
              <w:pStyle w:val="TableText"/>
              <w:tabs>
                <w:tab w:val="decimal" w:pos="392"/>
              </w:tabs>
              <w:spacing w:before="0"/>
            </w:pPr>
            <w:r>
              <w:t>16.9</w:t>
            </w:r>
          </w:p>
        </w:tc>
        <w:tc>
          <w:tcPr>
            <w:tcW w:w="940" w:type="dxa"/>
            <w:tcBorders>
              <w:top w:val="nil"/>
              <w:bottom w:val="nil"/>
            </w:tcBorders>
          </w:tcPr>
          <w:p w:rsidR="00DF5EE6" w:rsidRDefault="00DF5EE6">
            <w:pPr>
              <w:pStyle w:val="TableText"/>
              <w:tabs>
                <w:tab w:val="decimal" w:pos="392"/>
              </w:tabs>
              <w:spacing w:before="0"/>
            </w:pPr>
            <w:r>
              <w:t>23.1</w:t>
            </w:r>
          </w:p>
        </w:tc>
      </w:tr>
      <w:tr w:rsidR="00DF5EE6">
        <w:tblPrEx>
          <w:tblCellMar>
            <w:top w:w="0" w:type="dxa"/>
            <w:bottom w:w="0" w:type="dxa"/>
          </w:tblCellMar>
        </w:tblPrEx>
        <w:trPr>
          <w:cantSplit/>
        </w:trPr>
        <w:tc>
          <w:tcPr>
            <w:tcW w:w="1843" w:type="dxa"/>
            <w:tcBorders>
              <w:top w:val="nil"/>
              <w:bottom w:val="nil"/>
            </w:tcBorders>
          </w:tcPr>
          <w:p w:rsidR="00DF5EE6" w:rsidRDefault="00DF5EE6">
            <w:pPr>
              <w:pStyle w:val="TableText"/>
              <w:spacing w:before="0"/>
            </w:pPr>
            <w:r>
              <w:t>Poland</w:t>
            </w:r>
          </w:p>
        </w:tc>
        <w:tc>
          <w:tcPr>
            <w:tcW w:w="939" w:type="dxa"/>
            <w:tcBorders>
              <w:top w:val="nil"/>
              <w:bottom w:val="nil"/>
            </w:tcBorders>
          </w:tcPr>
          <w:p w:rsidR="00DF5EE6" w:rsidRDefault="00DF5EE6">
            <w:pPr>
              <w:pStyle w:val="TableText"/>
              <w:tabs>
                <w:tab w:val="decimal" w:pos="392"/>
              </w:tabs>
              <w:spacing w:before="0"/>
            </w:pPr>
            <w:r>
              <w:t>1.1</w:t>
            </w:r>
          </w:p>
        </w:tc>
        <w:tc>
          <w:tcPr>
            <w:tcW w:w="939" w:type="dxa"/>
            <w:tcBorders>
              <w:top w:val="nil"/>
              <w:bottom w:val="nil"/>
            </w:tcBorders>
          </w:tcPr>
          <w:p w:rsidR="00DF5EE6" w:rsidRDefault="00DF5EE6">
            <w:pPr>
              <w:pStyle w:val="TableText"/>
              <w:tabs>
                <w:tab w:val="decimal" w:pos="392"/>
              </w:tabs>
              <w:spacing w:before="0"/>
            </w:pPr>
            <w:r>
              <w:t>9.9</w:t>
            </w:r>
          </w:p>
        </w:tc>
        <w:tc>
          <w:tcPr>
            <w:tcW w:w="939" w:type="dxa"/>
            <w:tcBorders>
              <w:top w:val="nil"/>
              <w:bottom w:val="nil"/>
            </w:tcBorders>
          </w:tcPr>
          <w:p w:rsidR="00DF5EE6" w:rsidRDefault="00DF5EE6">
            <w:pPr>
              <w:pStyle w:val="TableText"/>
              <w:tabs>
                <w:tab w:val="decimal" w:pos="392"/>
              </w:tabs>
              <w:spacing w:before="0"/>
            </w:pPr>
            <w:r>
              <w:t>15.1</w:t>
            </w:r>
          </w:p>
        </w:tc>
        <w:tc>
          <w:tcPr>
            <w:tcW w:w="939" w:type="dxa"/>
            <w:tcBorders>
              <w:top w:val="nil"/>
              <w:bottom w:val="nil"/>
            </w:tcBorders>
          </w:tcPr>
          <w:p w:rsidR="00DF5EE6" w:rsidRDefault="00DF5EE6">
            <w:pPr>
              <w:pStyle w:val="TableText"/>
              <w:tabs>
                <w:tab w:val="decimal" w:pos="392"/>
              </w:tabs>
              <w:spacing w:before="0"/>
            </w:pPr>
            <w:r>
              <w:t>22.9</w:t>
            </w:r>
          </w:p>
        </w:tc>
        <w:tc>
          <w:tcPr>
            <w:tcW w:w="939" w:type="dxa"/>
            <w:tcBorders>
              <w:top w:val="nil"/>
              <w:bottom w:val="nil"/>
            </w:tcBorders>
          </w:tcPr>
          <w:p w:rsidR="00DF5EE6" w:rsidRDefault="00DF5EE6">
            <w:pPr>
              <w:pStyle w:val="TableText"/>
              <w:tabs>
                <w:tab w:val="decimal" w:pos="392"/>
              </w:tabs>
              <w:spacing w:before="0"/>
            </w:pPr>
            <w:r>
              <w:t>25.2</w:t>
            </w:r>
          </w:p>
        </w:tc>
        <w:tc>
          <w:tcPr>
            <w:tcW w:w="939" w:type="dxa"/>
            <w:tcBorders>
              <w:top w:val="nil"/>
              <w:bottom w:val="nil"/>
            </w:tcBorders>
          </w:tcPr>
          <w:p w:rsidR="00DF5EE6" w:rsidRDefault="00DF5EE6">
            <w:pPr>
              <w:pStyle w:val="TableText"/>
              <w:tabs>
                <w:tab w:val="decimal" w:pos="392"/>
              </w:tabs>
              <w:spacing w:before="0"/>
            </w:pPr>
            <w:r>
              <w:t>21.6</w:t>
            </w:r>
          </w:p>
        </w:tc>
        <w:tc>
          <w:tcPr>
            <w:tcW w:w="939" w:type="dxa"/>
            <w:tcBorders>
              <w:top w:val="nil"/>
              <w:bottom w:val="nil"/>
            </w:tcBorders>
          </w:tcPr>
          <w:p w:rsidR="00DF5EE6" w:rsidRDefault="00DF5EE6">
            <w:pPr>
              <w:pStyle w:val="TableText"/>
              <w:tabs>
                <w:tab w:val="decimal" w:pos="392"/>
              </w:tabs>
              <w:spacing w:before="0"/>
            </w:pPr>
            <w:r>
              <w:t>17.8</w:t>
            </w:r>
          </w:p>
        </w:tc>
        <w:tc>
          <w:tcPr>
            <w:tcW w:w="940" w:type="dxa"/>
            <w:tcBorders>
              <w:top w:val="nil"/>
              <w:bottom w:val="nil"/>
            </w:tcBorders>
          </w:tcPr>
          <w:p w:rsidR="00DF5EE6" w:rsidRDefault="00DF5EE6">
            <w:pPr>
              <w:pStyle w:val="TableText"/>
              <w:tabs>
                <w:tab w:val="decimal" w:pos="392"/>
              </w:tabs>
              <w:spacing w:before="0"/>
            </w:pPr>
            <w:r>
              <w:t>14.9</w:t>
            </w:r>
          </w:p>
        </w:tc>
      </w:tr>
      <w:tr w:rsidR="00DF5EE6">
        <w:tblPrEx>
          <w:tblCellMar>
            <w:top w:w="0" w:type="dxa"/>
            <w:bottom w:w="0" w:type="dxa"/>
          </w:tblCellMar>
        </w:tblPrEx>
        <w:trPr>
          <w:cantSplit/>
        </w:trPr>
        <w:tc>
          <w:tcPr>
            <w:tcW w:w="1843" w:type="dxa"/>
            <w:tcBorders>
              <w:top w:val="nil"/>
              <w:bottom w:val="nil"/>
            </w:tcBorders>
          </w:tcPr>
          <w:p w:rsidR="00DF5EE6" w:rsidRDefault="00DF5EE6">
            <w:pPr>
              <w:pStyle w:val="TableText"/>
              <w:spacing w:before="0"/>
            </w:pPr>
            <w:r>
              <w:t>United Kingdom</w:t>
            </w:r>
          </w:p>
        </w:tc>
        <w:tc>
          <w:tcPr>
            <w:tcW w:w="939" w:type="dxa"/>
            <w:tcBorders>
              <w:top w:val="nil"/>
              <w:bottom w:val="nil"/>
            </w:tcBorders>
          </w:tcPr>
          <w:p w:rsidR="00DF5EE6" w:rsidRDefault="00DF5EE6">
            <w:pPr>
              <w:pStyle w:val="TableText"/>
              <w:tabs>
                <w:tab w:val="decimal" w:pos="392"/>
              </w:tabs>
              <w:spacing w:before="0"/>
            </w:pPr>
            <w:r>
              <w:t>0.1</w:t>
            </w:r>
          </w:p>
        </w:tc>
        <w:tc>
          <w:tcPr>
            <w:tcW w:w="939" w:type="dxa"/>
            <w:tcBorders>
              <w:top w:val="nil"/>
              <w:bottom w:val="nil"/>
            </w:tcBorders>
          </w:tcPr>
          <w:p w:rsidR="00DF5EE6" w:rsidRDefault="00DF5EE6">
            <w:pPr>
              <w:pStyle w:val="TableText"/>
              <w:tabs>
                <w:tab w:val="decimal" w:pos="392"/>
              </w:tabs>
              <w:spacing w:before="0"/>
            </w:pPr>
            <w:r>
              <w:t>6.7</w:t>
            </w:r>
          </w:p>
        </w:tc>
        <w:tc>
          <w:tcPr>
            <w:tcW w:w="939" w:type="dxa"/>
            <w:tcBorders>
              <w:top w:val="nil"/>
              <w:bottom w:val="nil"/>
            </w:tcBorders>
          </w:tcPr>
          <w:p w:rsidR="00DF5EE6" w:rsidRDefault="00DF5EE6">
            <w:pPr>
              <w:pStyle w:val="TableText"/>
              <w:tabs>
                <w:tab w:val="decimal" w:pos="392"/>
              </w:tabs>
              <w:spacing w:before="0"/>
            </w:pPr>
            <w:r>
              <w:t>10.6</w:t>
            </w:r>
          </w:p>
        </w:tc>
        <w:tc>
          <w:tcPr>
            <w:tcW w:w="939" w:type="dxa"/>
            <w:tcBorders>
              <w:top w:val="nil"/>
              <w:bottom w:val="nil"/>
            </w:tcBorders>
          </w:tcPr>
          <w:p w:rsidR="00DF5EE6" w:rsidRDefault="00DF5EE6">
            <w:pPr>
              <w:pStyle w:val="TableText"/>
              <w:tabs>
                <w:tab w:val="decimal" w:pos="392"/>
              </w:tabs>
              <w:spacing w:before="0"/>
            </w:pPr>
            <w:r>
              <w:t>11.4</w:t>
            </w:r>
          </w:p>
        </w:tc>
        <w:tc>
          <w:tcPr>
            <w:tcW w:w="939" w:type="dxa"/>
            <w:tcBorders>
              <w:top w:val="nil"/>
              <w:bottom w:val="nil"/>
            </w:tcBorders>
          </w:tcPr>
          <w:p w:rsidR="00DF5EE6" w:rsidRDefault="00DF5EE6">
            <w:pPr>
              <w:pStyle w:val="TableText"/>
              <w:tabs>
                <w:tab w:val="decimal" w:pos="392"/>
              </w:tabs>
              <w:spacing w:before="0"/>
            </w:pPr>
            <w:r>
              <w:t>9.3</w:t>
            </w:r>
          </w:p>
        </w:tc>
        <w:tc>
          <w:tcPr>
            <w:tcW w:w="939" w:type="dxa"/>
            <w:tcBorders>
              <w:top w:val="nil"/>
              <w:bottom w:val="nil"/>
            </w:tcBorders>
          </w:tcPr>
          <w:p w:rsidR="00DF5EE6" w:rsidRDefault="00DF5EE6">
            <w:pPr>
              <w:pStyle w:val="TableText"/>
              <w:tabs>
                <w:tab w:val="decimal" w:pos="392"/>
              </w:tabs>
              <w:spacing w:before="0"/>
            </w:pPr>
            <w:r>
              <w:t>7.9</w:t>
            </w:r>
          </w:p>
        </w:tc>
        <w:tc>
          <w:tcPr>
            <w:tcW w:w="939" w:type="dxa"/>
            <w:tcBorders>
              <w:top w:val="nil"/>
              <w:bottom w:val="nil"/>
            </w:tcBorders>
          </w:tcPr>
          <w:p w:rsidR="00DF5EE6" w:rsidRDefault="00DF5EE6">
            <w:pPr>
              <w:pStyle w:val="TableText"/>
              <w:tabs>
                <w:tab w:val="decimal" w:pos="392"/>
              </w:tabs>
              <w:spacing w:before="0"/>
            </w:pPr>
            <w:r>
              <w:t>7.5</w:t>
            </w:r>
          </w:p>
        </w:tc>
        <w:tc>
          <w:tcPr>
            <w:tcW w:w="940" w:type="dxa"/>
            <w:tcBorders>
              <w:top w:val="nil"/>
              <w:bottom w:val="nil"/>
            </w:tcBorders>
          </w:tcPr>
          <w:p w:rsidR="00DF5EE6" w:rsidRDefault="00DF5EE6">
            <w:pPr>
              <w:pStyle w:val="TableText"/>
              <w:tabs>
                <w:tab w:val="decimal" w:pos="392"/>
              </w:tabs>
              <w:spacing w:before="0"/>
            </w:pPr>
            <w:r>
              <w:t>9.2</w:t>
            </w:r>
          </w:p>
        </w:tc>
      </w:tr>
      <w:tr w:rsidR="00DF5EE6">
        <w:tblPrEx>
          <w:tblCellMar>
            <w:top w:w="0" w:type="dxa"/>
            <w:bottom w:w="0" w:type="dxa"/>
          </w:tblCellMar>
        </w:tblPrEx>
        <w:trPr>
          <w:cantSplit/>
        </w:trPr>
        <w:tc>
          <w:tcPr>
            <w:tcW w:w="1843" w:type="dxa"/>
            <w:tcBorders>
              <w:top w:val="nil"/>
            </w:tcBorders>
          </w:tcPr>
          <w:p w:rsidR="00DF5EE6" w:rsidRDefault="00DF5EE6">
            <w:pPr>
              <w:pStyle w:val="TableText"/>
              <w:spacing w:before="0"/>
            </w:pPr>
            <w:r>
              <w:t>Greece</w:t>
            </w:r>
          </w:p>
        </w:tc>
        <w:tc>
          <w:tcPr>
            <w:tcW w:w="939" w:type="dxa"/>
            <w:tcBorders>
              <w:top w:val="nil"/>
            </w:tcBorders>
          </w:tcPr>
          <w:p w:rsidR="00DF5EE6" w:rsidRDefault="00DF5EE6">
            <w:pPr>
              <w:pStyle w:val="TableText"/>
              <w:tabs>
                <w:tab w:val="decimal" w:pos="392"/>
              </w:tabs>
              <w:spacing w:before="0"/>
            </w:pPr>
            <w:r>
              <w:t>0.0</w:t>
            </w:r>
          </w:p>
        </w:tc>
        <w:tc>
          <w:tcPr>
            <w:tcW w:w="939" w:type="dxa"/>
            <w:tcBorders>
              <w:top w:val="nil"/>
            </w:tcBorders>
          </w:tcPr>
          <w:p w:rsidR="00DF5EE6" w:rsidRDefault="00DF5EE6">
            <w:pPr>
              <w:pStyle w:val="TableText"/>
              <w:tabs>
                <w:tab w:val="decimal" w:pos="392"/>
              </w:tabs>
              <w:spacing w:before="0"/>
            </w:pPr>
            <w:r>
              <w:t>2.6</w:t>
            </w:r>
          </w:p>
        </w:tc>
        <w:tc>
          <w:tcPr>
            <w:tcW w:w="939" w:type="dxa"/>
            <w:tcBorders>
              <w:top w:val="nil"/>
            </w:tcBorders>
          </w:tcPr>
          <w:p w:rsidR="00DF5EE6" w:rsidRDefault="00DF5EE6">
            <w:pPr>
              <w:pStyle w:val="TableText"/>
              <w:tabs>
                <w:tab w:val="decimal" w:pos="392"/>
              </w:tabs>
              <w:spacing w:before="0"/>
            </w:pPr>
            <w:r>
              <w:t>4.4</w:t>
            </w:r>
          </w:p>
        </w:tc>
        <w:tc>
          <w:tcPr>
            <w:tcW w:w="939" w:type="dxa"/>
            <w:tcBorders>
              <w:top w:val="nil"/>
            </w:tcBorders>
          </w:tcPr>
          <w:p w:rsidR="00DF5EE6" w:rsidRDefault="00DF5EE6">
            <w:pPr>
              <w:pStyle w:val="TableText"/>
              <w:tabs>
                <w:tab w:val="decimal" w:pos="392"/>
              </w:tabs>
              <w:spacing w:before="0"/>
            </w:pPr>
            <w:r>
              <w:t>3.6</w:t>
            </w:r>
          </w:p>
        </w:tc>
        <w:tc>
          <w:tcPr>
            <w:tcW w:w="939" w:type="dxa"/>
            <w:tcBorders>
              <w:top w:val="nil"/>
            </w:tcBorders>
          </w:tcPr>
          <w:p w:rsidR="00DF5EE6" w:rsidRDefault="00DF5EE6">
            <w:pPr>
              <w:pStyle w:val="TableText"/>
              <w:tabs>
                <w:tab w:val="decimal" w:pos="392"/>
              </w:tabs>
              <w:spacing w:before="0"/>
            </w:pPr>
            <w:r>
              <w:t>4.3</w:t>
            </w:r>
          </w:p>
        </w:tc>
        <w:tc>
          <w:tcPr>
            <w:tcW w:w="939" w:type="dxa"/>
            <w:tcBorders>
              <w:top w:val="nil"/>
            </w:tcBorders>
          </w:tcPr>
          <w:p w:rsidR="00DF5EE6" w:rsidRDefault="00DF5EE6">
            <w:pPr>
              <w:pStyle w:val="TableText"/>
              <w:tabs>
                <w:tab w:val="decimal" w:pos="392"/>
              </w:tabs>
              <w:spacing w:before="0"/>
            </w:pPr>
            <w:r>
              <w:t>4.2</w:t>
            </w:r>
          </w:p>
        </w:tc>
        <w:tc>
          <w:tcPr>
            <w:tcW w:w="939" w:type="dxa"/>
            <w:tcBorders>
              <w:top w:val="nil"/>
            </w:tcBorders>
          </w:tcPr>
          <w:p w:rsidR="00DF5EE6" w:rsidRDefault="00DF5EE6">
            <w:pPr>
              <w:pStyle w:val="TableText"/>
              <w:tabs>
                <w:tab w:val="decimal" w:pos="392"/>
              </w:tabs>
              <w:spacing w:before="0"/>
            </w:pPr>
            <w:r>
              <w:t>4.8</w:t>
            </w:r>
          </w:p>
        </w:tc>
        <w:tc>
          <w:tcPr>
            <w:tcW w:w="940" w:type="dxa"/>
            <w:tcBorders>
              <w:top w:val="nil"/>
            </w:tcBorders>
          </w:tcPr>
          <w:p w:rsidR="00DF5EE6" w:rsidRDefault="00DF5EE6">
            <w:pPr>
              <w:pStyle w:val="TableText"/>
              <w:tabs>
                <w:tab w:val="decimal" w:pos="392"/>
              </w:tabs>
              <w:spacing w:before="0"/>
            </w:pPr>
            <w:r>
              <w:t>8.2</w:t>
            </w:r>
          </w:p>
        </w:tc>
      </w:tr>
    </w:tbl>
    <w:p w:rsidR="00DF5EE6" w:rsidRDefault="00DF5EE6">
      <w:pPr>
        <w:pStyle w:val="Note"/>
      </w:pPr>
      <w:r>
        <w:t>Note: The table is sorted by overall national suicide rates for 1995.</w:t>
      </w:r>
    </w:p>
    <w:p w:rsidR="00DF5EE6" w:rsidRDefault="00DF5EE6">
      <w:pPr>
        <w:pStyle w:val="Source"/>
        <w:rPr>
          <w:rStyle w:val="Hyperlink"/>
        </w:rPr>
      </w:pPr>
      <w:r>
        <w:t xml:space="preserve">Source: World Health Organization, 2001 Mental health project on suicide prevention.  </w:t>
      </w:r>
      <w:r>
        <w:rPr>
          <w:i/>
        </w:rPr>
        <w:t>Live Your Lif</w:t>
      </w:r>
      <w:r>
        <w:t xml:space="preserve">e.  Data available on: </w:t>
      </w:r>
      <w:hyperlink r:id="rId21" w:history="1">
        <w:r>
          <w:rPr>
            <w:rStyle w:val="Hyperlink"/>
          </w:rPr>
          <w:t>http://www.who.int/mental_health/Topic_Suicide/suicide1.html</w:t>
        </w:r>
      </w:hyperlink>
      <w:r>
        <w:rPr>
          <w:rStyle w:val="Hyperlink"/>
        </w:rPr>
        <w:t>.</w:t>
      </w:r>
    </w:p>
    <w:p w:rsidR="00DF5EE6" w:rsidRDefault="00DF5EE6"/>
    <w:p w:rsidR="00DF5EE6" w:rsidRDefault="00DF5EE6">
      <w:pPr>
        <w:pStyle w:val="Figure"/>
        <w:rPr>
          <w:b w:val="0"/>
        </w:rPr>
      </w:pPr>
      <w:bookmarkStart w:id="31" w:name="_Toc102282412"/>
      <w:r>
        <w:t>Figure 2.3:</w:t>
      </w:r>
      <w:r>
        <w:rPr>
          <w:b w:val="0"/>
        </w:rPr>
        <w:tab/>
        <w:t>Comparison of New Zealand’s age-specific suicide rates with those of Finland and Germany, 1995</w:t>
      </w:r>
      <w:bookmarkEnd w:id="31"/>
    </w:p>
    <w:p w:rsidR="00DF5EE6" w:rsidRDefault="00DF5EE6">
      <w:r>
        <w:pict>
          <v:shape id="_x0000_i1033" type="#_x0000_t75" style="width:467.25pt;height:286.5pt">
            <v:imagedata r:id="rId22" o:title=""/>
          </v:shape>
        </w:pict>
      </w:r>
    </w:p>
    <w:p w:rsidR="00DF5EE6" w:rsidRDefault="00DF5EE6">
      <w:pPr>
        <w:pStyle w:val="Source"/>
        <w:rPr>
          <w:rStyle w:val="Hyperlink"/>
        </w:rPr>
      </w:pPr>
      <w:r>
        <w:t xml:space="preserve">Source: World Health Organization, 2001 Mental health project on suicide prevention.  </w:t>
      </w:r>
      <w:r>
        <w:rPr>
          <w:i/>
        </w:rPr>
        <w:t>Live Your Lif</w:t>
      </w:r>
      <w:r>
        <w:t xml:space="preserve">e.  Data available on: </w:t>
      </w:r>
      <w:hyperlink r:id="rId23" w:history="1">
        <w:r>
          <w:rPr>
            <w:rStyle w:val="Hyperlink"/>
          </w:rPr>
          <w:t>http://www.who.int/mental_health/Topic_Suicide/suicide1.html</w:t>
        </w:r>
      </w:hyperlink>
      <w:r>
        <w:rPr>
          <w:rStyle w:val="Hyperlink"/>
        </w:rPr>
        <w:t>.</w:t>
      </w:r>
    </w:p>
    <w:p w:rsidR="00DF5EE6" w:rsidRDefault="00DF5EE6"/>
    <w:p w:rsidR="00DF5EE6" w:rsidRDefault="00DF5EE6">
      <w:pPr>
        <w:pStyle w:val="Heading1"/>
      </w:pPr>
      <w:bookmarkStart w:id="32" w:name="_Toc7947571"/>
      <w:bookmarkStart w:id="33" w:name="_Toc90093020"/>
      <w:r>
        <w:br w:type="page"/>
      </w:r>
      <w:bookmarkStart w:id="34" w:name="_Toc102282375"/>
      <w:r>
        <w:t>3</w:t>
      </w:r>
      <w:r>
        <w:tab/>
        <w:t>Ethnicity</w:t>
      </w:r>
      <w:bookmarkEnd w:id="32"/>
      <w:bookmarkEnd w:id="33"/>
      <w:bookmarkEnd w:id="34"/>
    </w:p>
    <w:p w:rsidR="00DF5EE6" w:rsidRDefault="00DF5EE6">
      <w:r>
        <w:t>Indigenous populations tend to have higher suicide rates than non-indigenous populations.  The steep rise in young indigenous people’s suicide rates, particularly in countries such as Canada, the USA, Australia and New Zealand, has paralleled the general increase in youth suicide rates that these countries have experienced over recent decades.  In general, male suicide rates exceed those of females, although exceptions have been found in some developing countries.</w:t>
      </w:r>
    </w:p>
    <w:p w:rsidR="00DF5EE6" w:rsidRDefault="00DF5EE6"/>
    <w:p w:rsidR="00DF5EE6" w:rsidRDefault="00DF5EE6">
      <w:r>
        <w:t>There are major problems in accurately enumerating Māori and Pacific mortality rates.  This inaccuracy is due to different recording of ethnicity in mortality and census data sets.  The linkage of census and mortality data in the New Zealand Census</w:t>
      </w:r>
      <w:r>
        <w:sym w:font="Symbol" w:char="F02D"/>
      </w:r>
      <w:r>
        <w:t>Mortality Study (NZCMS) allows correction for this numerator</w:t>
      </w:r>
      <w:r>
        <w:sym w:font="Symbol" w:char="F02D"/>
      </w:r>
      <w:r>
        <w:t>denominator bias.  All suicide rates by ethnicity presented in this section use NZCMS adjustment factors to correct for numerator</w:t>
      </w:r>
      <w:r>
        <w:sym w:font="Symbol" w:char="F02D"/>
      </w:r>
      <w:r>
        <w:t>denominator bias.</w:t>
      </w:r>
    </w:p>
    <w:p w:rsidR="00DF5EE6" w:rsidRDefault="00DF5EE6"/>
    <w:p w:rsidR="00DF5EE6" w:rsidRDefault="00DF5EE6">
      <w:r>
        <w:t>New Zealand data shows that the Māori suicide rate was similar to the non-Māori rate up till the mid-1990s, after which the Māori rate was greater.  As with the general population, Māori male suicide rates are consistently higher than Māori female rates.</w:t>
      </w:r>
    </w:p>
    <w:p w:rsidR="00DF5EE6" w:rsidRDefault="00DF5EE6"/>
    <w:p w:rsidR="00DF5EE6" w:rsidRDefault="00DF5EE6">
      <w:pPr>
        <w:pStyle w:val="Figure"/>
        <w:rPr>
          <w:b w:val="0"/>
        </w:rPr>
      </w:pPr>
      <w:bookmarkStart w:id="35" w:name="_Toc102282413"/>
      <w:r>
        <w:t>Figure 3.1:</w:t>
      </w:r>
      <w:r>
        <w:rPr>
          <w:b w:val="0"/>
        </w:rPr>
        <w:tab/>
        <w:t>Suicide rates, by ethnicity, 1978</w:t>
      </w:r>
      <w:r>
        <w:rPr>
          <w:b w:val="0"/>
        </w:rPr>
        <w:sym w:font="Symbol" w:char="F02D"/>
      </w:r>
      <w:r>
        <w:rPr>
          <w:b w:val="0"/>
        </w:rPr>
        <w:t>99</w:t>
      </w:r>
      <w:bookmarkEnd w:id="35"/>
    </w:p>
    <w:p w:rsidR="00DF5EE6" w:rsidRDefault="00DF5EE6">
      <w:r>
        <w:pict>
          <v:shape id="_x0000_i1034" type="#_x0000_t75" style="width:467.25pt;height:286.5pt">
            <v:imagedata r:id="rId24" o:title=""/>
          </v:shape>
        </w:pict>
      </w:r>
    </w:p>
    <w:p w:rsidR="00DF5EE6" w:rsidRDefault="00DF5EE6">
      <w:pPr>
        <w:pStyle w:val="Note"/>
      </w:pPr>
      <w:r>
        <w:t>Notes: Rates are standardised to the Segi world population.  The Māori and non-Māori rates are adjusted for misclassification of Māori deaths (also known as numerator</w:t>
      </w:r>
      <w:r>
        <w:sym w:font="Symbol" w:char="F02D"/>
      </w:r>
      <w:r>
        <w:t>denominator bias) based on findings from the New Zealand Census</w:t>
      </w:r>
      <w:r>
        <w:sym w:font="Symbol" w:char="F02D"/>
      </w:r>
      <w:r>
        <w:t>Mortality Study.</w:t>
      </w:r>
    </w:p>
    <w:p w:rsidR="00DF5EE6" w:rsidRDefault="00DF5EE6">
      <w:pPr>
        <w:pStyle w:val="Source"/>
      </w:pPr>
      <w:r>
        <w:t>General source: NZHIS</w:t>
      </w:r>
    </w:p>
    <w:p w:rsidR="00DF5EE6" w:rsidRDefault="00DF5EE6"/>
    <w:p w:rsidR="00DF5EE6" w:rsidRDefault="00DF5EE6">
      <w:pPr>
        <w:pStyle w:val="Heading2"/>
      </w:pPr>
      <w:bookmarkStart w:id="36" w:name="_Toc102282376"/>
      <w:r>
        <w:t>Key trends and observations</w:t>
      </w:r>
      <w:bookmarkEnd w:id="36"/>
    </w:p>
    <w:p w:rsidR="00DF5EE6" w:rsidRDefault="00DF5EE6">
      <w:pPr>
        <w:pStyle w:val="Bullet"/>
        <w:spacing w:before="0"/>
      </w:pPr>
      <w:r>
        <w:t>The Māori suicide rate was similar to the non-Māori rate up until the mid-1990s, after which the Māori rate was greater (Figure 3.1).  This pattern is similar for both males and females.</w:t>
      </w:r>
    </w:p>
    <w:p w:rsidR="00DF5EE6" w:rsidRDefault="00DF5EE6">
      <w:pPr>
        <w:pStyle w:val="Bullet"/>
      </w:pPr>
      <w:r>
        <w:t>As with the general population, Māori male suicide rates are consistently higher than female rates.  Both male and female rates have been increasing in the last 20 years although they appear to be falling in the late 1990s (Figure 3.2).</w:t>
      </w:r>
    </w:p>
    <w:p w:rsidR="00DF5EE6" w:rsidRDefault="00DF5EE6">
      <w:pPr>
        <w:pStyle w:val="Bullet"/>
      </w:pPr>
      <w:r>
        <w:t>The higher suicide rate of Māori compared to non-Māori since the 1990s is mainly due to particularly high suicide rates among 15</w:t>
      </w:r>
      <w:r>
        <w:sym w:font="Symbol" w:char="F02D"/>
      </w:r>
      <w:r>
        <w:t>29-year-old Māori (see Figure 3.3).</w:t>
      </w:r>
    </w:p>
    <w:p w:rsidR="00DF5EE6" w:rsidRDefault="00DF5EE6">
      <w:pPr>
        <w:pStyle w:val="Bullet"/>
      </w:pPr>
      <w:r>
        <w:t>The higher suicide rate for New Zealand’s indigenous population (Māori) compared to the non-indigenous population is similar to the relationship between indigenous groups and the rest of the population in Australia and the USA (Table 3.1).</w:t>
      </w:r>
    </w:p>
    <w:p w:rsidR="00DF5EE6" w:rsidRDefault="00DF5EE6"/>
    <w:p w:rsidR="00DF5EE6" w:rsidRDefault="00DF5EE6">
      <w:pPr>
        <w:pStyle w:val="Figure"/>
        <w:rPr>
          <w:b w:val="0"/>
        </w:rPr>
      </w:pPr>
      <w:bookmarkStart w:id="37" w:name="_Toc102282414"/>
      <w:r>
        <w:t>Figure 3.2:</w:t>
      </w:r>
      <w:r>
        <w:rPr>
          <w:b w:val="0"/>
        </w:rPr>
        <w:tab/>
        <w:t>Māori age-standardised rates of suicide, by sex, 1978</w:t>
      </w:r>
      <w:r>
        <w:rPr>
          <w:b w:val="0"/>
        </w:rPr>
        <w:sym w:font="Symbol" w:char="F02D"/>
      </w:r>
      <w:r>
        <w:rPr>
          <w:b w:val="0"/>
        </w:rPr>
        <w:t>98</w:t>
      </w:r>
      <w:bookmarkEnd w:id="37"/>
    </w:p>
    <w:p w:rsidR="00DF5EE6" w:rsidRDefault="00DF5EE6">
      <w:r>
        <w:pict>
          <v:shape id="_x0000_i1035" type="#_x0000_t75" style="width:465.75pt;height:270.75pt" o:allowincell="f" o:allowoverlap="f">
            <v:imagedata r:id="rId25" r:pict="rId26" o:title=""/>
          </v:shape>
        </w:pict>
      </w:r>
    </w:p>
    <w:p w:rsidR="00DF5EE6" w:rsidRDefault="00DF5EE6">
      <w:pPr>
        <w:pStyle w:val="Note"/>
      </w:pPr>
      <w:r>
        <w:t>Notes: Rates are adjusted three-year smoothed rates, standardised to the Segi world population.  The Māori and non-Māori rates are adjusted for misclassification of Māori deaths (also known as numerator</w:t>
      </w:r>
      <w:r>
        <w:sym w:font="Symbol" w:char="F02D"/>
      </w:r>
      <w:r>
        <w:t>denominator bias) based on findings from the NZCMS.</w:t>
      </w:r>
    </w:p>
    <w:p w:rsidR="00DF5EE6" w:rsidRDefault="00DF5EE6"/>
    <w:p w:rsidR="00DF5EE6" w:rsidRDefault="00DF5EE6">
      <w:pPr>
        <w:pStyle w:val="Figure"/>
        <w:rPr>
          <w:b w:val="0"/>
        </w:rPr>
      </w:pPr>
      <w:bookmarkStart w:id="38" w:name="_Toc102282415"/>
      <w:r>
        <w:t>Figure 3.3:</w:t>
      </w:r>
      <w:r>
        <w:rPr>
          <w:b w:val="0"/>
        </w:rPr>
        <w:tab/>
        <w:t>Age-specific rates of suicide, 15</w:t>
      </w:r>
      <w:r>
        <w:rPr>
          <w:b w:val="0"/>
        </w:rPr>
        <w:sym w:font="Symbol" w:char="F02D"/>
      </w:r>
      <w:r>
        <w:rPr>
          <w:b w:val="0"/>
        </w:rPr>
        <w:t>29-year-olds, by ethnicity, 1978</w:t>
      </w:r>
      <w:r>
        <w:rPr>
          <w:b w:val="0"/>
        </w:rPr>
        <w:sym w:font="Symbol" w:char="F02D"/>
      </w:r>
      <w:r>
        <w:rPr>
          <w:b w:val="0"/>
        </w:rPr>
        <w:t>99</w:t>
      </w:r>
      <w:bookmarkEnd w:id="38"/>
    </w:p>
    <w:p w:rsidR="00DF5EE6" w:rsidRDefault="00DF5EE6">
      <w:r>
        <w:pict>
          <v:shape id="_x0000_i1036" type="#_x0000_t75" style="width:424.5pt;height:258pt" o:allowincell="f" o:allowoverlap="f">
            <v:imagedata r:id="rId27" r:pict="rId28" o:title=""/>
          </v:shape>
        </w:pict>
      </w:r>
    </w:p>
    <w:p w:rsidR="00DF5EE6" w:rsidRDefault="00DF5EE6"/>
    <w:p w:rsidR="00DF5EE6" w:rsidRDefault="00DF5EE6">
      <w:pPr>
        <w:pStyle w:val="Note"/>
      </w:pPr>
      <w:r>
        <w:t>Note: Rates standardised to the Segi world population and adjusted for numerator</w:t>
      </w:r>
      <w:r>
        <w:sym w:font="Symbol" w:char="F02D"/>
      </w:r>
      <w:r>
        <w:t>denominator bias.</w:t>
      </w:r>
    </w:p>
    <w:p w:rsidR="00DF5EE6" w:rsidRDefault="00DF5EE6">
      <w:pPr>
        <w:pStyle w:val="Source"/>
      </w:pPr>
      <w:r>
        <w:t>General source: NZHIS</w:t>
      </w:r>
    </w:p>
    <w:p w:rsidR="00DF5EE6" w:rsidRDefault="00DF5EE6"/>
    <w:p w:rsidR="00DF5EE6" w:rsidRDefault="00DF5EE6">
      <w:pPr>
        <w:pStyle w:val="Table"/>
        <w:rPr>
          <w:b w:val="0"/>
        </w:rPr>
      </w:pPr>
      <w:bookmarkStart w:id="39" w:name="_Toc102282401"/>
      <w:r>
        <w:t>Table 3.1:</w:t>
      </w:r>
      <w:r>
        <w:rPr>
          <w:b w:val="0"/>
        </w:rPr>
        <w:tab/>
        <w:t>Comparison between specific ethnic groups and the rest of the population, New Zealand and selected other countries</w:t>
      </w:r>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1348"/>
        <w:gridCol w:w="1348"/>
        <w:gridCol w:w="1348"/>
      </w:tblGrid>
      <w:tr w:rsidR="00DF5EE6">
        <w:tblPrEx>
          <w:tblCellMar>
            <w:top w:w="0" w:type="dxa"/>
            <w:bottom w:w="0" w:type="dxa"/>
          </w:tblCellMar>
        </w:tblPrEx>
        <w:trPr>
          <w:cantSplit/>
        </w:trPr>
        <w:tc>
          <w:tcPr>
            <w:tcW w:w="4428" w:type="dxa"/>
            <w:vMerge w:val="restart"/>
          </w:tcPr>
          <w:p w:rsidR="00DF5EE6" w:rsidRDefault="00DF5EE6">
            <w:pPr>
              <w:pStyle w:val="TableText"/>
              <w:rPr>
                <w:b/>
              </w:rPr>
            </w:pPr>
            <w:r>
              <w:rPr>
                <w:b/>
              </w:rPr>
              <w:t>Country and ethnic group</w:t>
            </w:r>
          </w:p>
        </w:tc>
        <w:tc>
          <w:tcPr>
            <w:tcW w:w="4044" w:type="dxa"/>
            <w:gridSpan w:val="3"/>
          </w:tcPr>
          <w:p w:rsidR="00DF5EE6" w:rsidRDefault="00DF5EE6">
            <w:pPr>
              <w:pStyle w:val="TableText"/>
              <w:jc w:val="center"/>
              <w:rPr>
                <w:b/>
              </w:rPr>
            </w:pPr>
            <w:r>
              <w:rPr>
                <w:b/>
              </w:rPr>
              <w:t>Suicide rate (per 100,000)</w:t>
            </w:r>
          </w:p>
        </w:tc>
      </w:tr>
      <w:tr w:rsidR="00DF5EE6">
        <w:tblPrEx>
          <w:tblCellMar>
            <w:top w:w="0" w:type="dxa"/>
            <w:bottom w:w="0" w:type="dxa"/>
          </w:tblCellMar>
        </w:tblPrEx>
        <w:trPr>
          <w:cantSplit/>
        </w:trPr>
        <w:tc>
          <w:tcPr>
            <w:tcW w:w="4428" w:type="dxa"/>
            <w:vMerge/>
          </w:tcPr>
          <w:p w:rsidR="00DF5EE6" w:rsidRDefault="00DF5EE6">
            <w:pPr>
              <w:pStyle w:val="TableText"/>
              <w:rPr>
                <w:b/>
              </w:rPr>
            </w:pPr>
          </w:p>
        </w:tc>
        <w:tc>
          <w:tcPr>
            <w:tcW w:w="1348" w:type="dxa"/>
          </w:tcPr>
          <w:p w:rsidR="00DF5EE6" w:rsidRDefault="00DF5EE6">
            <w:pPr>
              <w:pStyle w:val="TableText"/>
              <w:jc w:val="center"/>
              <w:rPr>
                <w:b/>
              </w:rPr>
            </w:pPr>
            <w:r>
              <w:rPr>
                <w:b/>
              </w:rPr>
              <w:t>1994</w:t>
            </w:r>
          </w:p>
        </w:tc>
        <w:tc>
          <w:tcPr>
            <w:tcW w:w="1348" w:type="dxa"/>
          </w:tcPr>
          <w:p w:rsidR="00DF5EE6" w:rsidRDefault="00DF5EE6">
            <w:pPr>
              <w:pStyle w:val="TableText"/>
              <w:jc w:val="center"/>
              <w:rPr>
                <w:b/>
              </w:rPr>
            </w:pPr>
            <w:r>
              <w:rPr>
                <w:b/>
              </w:rPr>
              <w:t>1995</w:t>
            </w:r>
          </w:p>
        </w:tc>
        <w:tc>
          <w:tcPr>
            <w:tcW w:w="1348" w:type="dxa"/>
          </w:tcPr>
          <w:p w:rsidR="00DF5EE6" w:rsidRDefault="00DF5EE6">
            <w:pPr>
              <w:pStyle w:val="TableText"/>
              <w:jc w:val="center"/>
              <w:rPr>
                <w:b/>
              </w:rPr>
            </w:pPr>
            <w:r>
              <w:rPr>
                <w:b/>
              </w:rPr>
              <w:t>1996</w:t>
            </w:r>
          </w:p>
        </w:tc>
      </w:tr>
      <w:tr w:rsidR="00DF5EE6">
        <w:tblPrEx>
          <w:tblCellMar>
            <w:top w:w="0" w:type="dxa"/>
            <w:bottom w:w="0" w:type="dxa"/>
          </w:tblCellMar>
        </w:tblPrEx>
        <w:trPr>
          <w:cantSplit/>
        </w:trPr>
        <w:tc>
          <w:tcPr>
            <w:tcW w:w="4428" w:type="dxa"/>
            <w:tcBorders>
              <w:bottom w:val="nil"/>
            </w:tcBorders>
          </w:tcPr>
          <w:p w:rsidR="00DF5EE6" w:rsidRDefault="00DF5EE6">
            <w:pPr>
              <w:pStyle w:val="TableText"/>
              <w:rPr>
                <w:b/>
              </w:rPr>
            </w:pPr>
            <w:r>
              <w:rPr>
                <w:b/>
              </w:rPr>
              <w:t>New Zealand</w:t>
            </w:r>
          </w:p>
        </w:tc>
        <w:tc>
          <w:tcPr>
            <w:tcW w:w="1348" w:type="dxa"/>
            <w:tcBorders>
              <w:bottom w:val="nil"/>
            </w:tcBorders>
          </w:tcPr>
          <w:p w:rsidR="00DF5EE6" w:rsidRDefault="00DF5EE6">
            <w:pPr>
              <w:pStyle w:val="TableText"/>
              <w:tabs>
                <w:tab w:val="decimal" w:pos="609"/>
              </w:tabs>
            </w:pPr>
          </w:p>
        </w:tc>
        <w:tc>
          <w:tcPr>
            <w:tcW w:w="1348" w:type="dxa"/>
            <w:tcBorders>
              <w:bottom w:val="nil"/>
            </w:tcBorders>
          </w:tcPr>
          <w:p w:rsidR="00DF5EE6" w:rsidRDefault="00DF5EE6">
            <w:pPr>
              <w:pStyle w:val="TableText"/>
              <w:tabs>
                <w:tab w:val="decimal" w:pos="609"/>
              </w:tabs>
            </w:pPr>
          </w:p>
        </w:tc>
        <w:tc>
          <w:tcPr>
            <w:tcW w:w="1348" w:type="dxa"/>
            <w:tcBorders>
              <w:bottom w:val="nil"/>
            </w:tcBorders>
          </w:tcPr>
          <w:p w:rsidR="00DF5EE6" w:rsidRDefault="00DF5EE6">
            <w:pPr>
              <w:pStyle w:val="TableText"/>
              <w:tabs>
                <w:tab w:val="decimal" w:pos="609"/>
              </w:tabs>
            </w:pPr>
          </w:p>
        </w:tc>
      </w:tr>
      <w:tr w:rsidR="00DF5EE6">
        <w:tblPrEx>
          <w:tblCellMar>
            <w:top w:w="0" w:type="dxa"/>
            <w:bottom w:w="0" w:type="dxa"/>
          </w:tblCellMar>
        </w:tblPrEx>
        <w:trPr>
          <w:cantSplit/>
        </w:trPr>
        <w:tc>
          <w:tcPr>
            <w:tcW w:w="4428" w:type="dxa"/>
            <w:tcBorders>
              <w:top w:val="nil"/>
              <w:bottom w:val="nil"/>
            </w:tcBorders>
          </w:tcPr>
          <w:p w:rsidR="00DF5EE6" w:rsidRDefault="00DF5EE6">
            <w:pPr>
              <w:pStyle w:val="TableText"/>
              <w:spacing w:before="0"/>
            </w:pPr>
            <w:r>
              <w:t>Māori</w:t>
            </w:r>
          </w:p>
        </w:tc>
        <w:tc>
          <w:tcPr>
            <w:tcW w:w="1348" w:type="dxa"/>
            <w:tcBorders>
              <w:top w:val="nil"/>
              <w:bottom w:val="nil"/>
            </w:tcBorders>
          </w:tcPr>
          <w:p w:rsidR="00DF5EE6" w:rsidRDefault="00DF5EE6">
            <w:pPr>
              <w:pStyle w:val="TableText"/>
              <w:tabs>
                <w:tab w:val="decimal" w:pos="609"/>
              </w:tabs>
              <w:spacing w:before="0"/>
            </w:pPr>
            <w:r>
              <w:t>16.4</w:t>
            </w:r>
          </w:p>
        </w:tc>
        <w:tc>
          <w:tcPr>
            <w:tcW w:w="1348" w:type="dxa"/>
            <w:tcBorders>
              <w:top w:val="nil"/>
              <w:bottom w:val="nil"/>
            </w:tcBorders>
          </w:tcPr>
          <w:p w:rsidR="00DF5EE6" w:rsidRDefault="00DF5EE6">
            <w:pPr>
              <w:pStyle w:val="TableText"/>
              <w:tabs>
                <w:tab w:val="decimal" w:pos="609"/>
              </w:tabs>
              <w:spacing w:before="0"/>
            </w:pPr>
            <w:r>
              <w:t>–</w:t>
            </w:r>
          </w:p>
        </w:tc>
        <w:tc>
          <w:tcPr>
            <w:tcW w:w="1348" w:type="dxa"/>
            <w:tcBorders>
              <w:top w:val="nil"/>
              <w:bottom w:val="nil"/>
            </w:tcBorders>
          </w:tcPr>
          <w:p w:rsidR="00DF5EE6" w:rsidRDefault="00DF5EE6">
            <w:pPr>
              <w:pStyle w:val="TableText"/>
              <w:tabs>
                <w:tab w:val="decimal" w:pos="609"/>
              </w:tabs>
              <w:spacing w:before="0"/>
            </w:pPr>
            <w:r>
              <w:t>19.1</w:t>
            </w:r>
          </w:p>
        </w:tc>
      </w:tr>
      <w:tr w:rsidR="00DF5EE6">
        <w:tblPrEx>
          <w:tblCellMar>
            <w:top w:w="0" w:type="dxa"/>
            <w:bottom w:w="0" w:type="dxa"/>
          </w:tblCellMar>
        </w:tblPrEx>
        <w:trPr>
          <w:cantSplit/>
        </w:trPr>
        <w:tc>
          <w:tcPr>
            <w:tcW w:w="4428" w:type="dxa"/>
            <w:tcBorders>
              <w:top w:val="nil"/>
            </w:tcBorders>
          </w:tcPr>
          <w:p w:rsidR="00DF5EE6" w:rsidRDefault="00DF5EE6">
            <w:pPr>
              <w:pStyle w:val="TableText"/>
              <w:spacing w:before="0"/>
            </w:pPr>
            <w:r>
              <w:t>Non-Māori</w:t>
            </w:r>
          </w:p>
        </w:tc>
        <w:tc>
          <w:tcPr>
            <w:tcW w:w="1348" w:type="dxa"/>
            <w:tcBorders>
              <w:top w:val="nil"/>
            </w:tcBorders>
          </w:tcPr>
          <w:p w:rsidR="00DF5EE6" w:rsidRDefault="00DF5EE6">
            <w:pPr>
              <w:pStyle w:val="TableText"/>
              <w:tabs>
                <w:tab w:val="decimal" w:pos="609"/>
              </w:tabs>
              <w:spacing w:before="0"/>
            </w:pPr>
            <w:r>
              <w:t>12.9</w:t>
            </w:r>
          </w:p>
        </w:tc>
        <w:tc>
          <w:tcPr>
            <w:tcW w:w="1348" w:type="dxa"/>
            <w:tcBorders>
              <w:top w:val="nil"/>
            </w:tcBorders>
          </w:tcPr>
          <w:p w:rsidR="00DF5EE6" w:rsidRDefault="00DF5EE6">
            <w:pPr>
              <w:pStyle w:val="TableText"/>
              <w:tabs>
                <w:tab w:val="decimal" w:pos="609"/>
              </w:tabs>
              <w:spacing w:before="0"/>
            </w:pPr>
            <w:r>
              <w:t>–</w:t>
            </w:r>
          </w:p>
        </w:tc>
        <w:tc>
          <w:tcPr>
            <w:tcW w:w="1348" w:type="dxa"/>
            <w:tcBorders>
              <w:top w:val="nil"/>
            </w:tcBorders>
          </w:tcPr>
          <w:p w:rsidR="00DF5EE6" w:rsidRDefault="00DF5EE6">
            <w:pPr>
              <w:pStyle w:val="TableText"/>
              <w:tabs>
                <w:tab w:val="decimal" w:pos="609"/>
              </w:tabs>
              <w:spacing w:before="0"/>
            </w:pPr>
            <w:r>
              <w:t>12.7</w:t>
            </w:r>
          </w:p>
        </w:tc>
      </w:tr>
      <w:tr w:rsidR="00DF5EE6">
        <w:tblPrEx>
          <w:tblCellMar>
            <w:top w:w="0" w:type="dxa"/>
            <w:bottom w:w="0" w:type="dxa"/>
          </w:tblCellMar>
        </w:tblPrEx>
        <w:trPr>
          <w:cantSplit/>
        </w:trPr>
        <w:tc>
          <w:tcPr>
            <w:tcW w:w="4428" w:type="dxa"/>
            <w:tcBorders>
              <w:bottom w:val="nil"/>
            </w:tcBorders>
          </w:tcPr>
          <w:p w:rsidR="00DF5EE6" w:rsidRDefault="00DF5EE6">
            <w:pPr>
              <w:pStyle w:val="TableText"/>
              <w:rPr>
                <w:b/>
              </w:rPr>
            </w:pPr>
            <w:r>
              <w:rPr>
                <w:b/>
              </w:rPr>
              <w:t>United States of America</w:t>
            </w:r>
            <w:r>
              <w:rPr>
                <w:b/>
                <w:vertAlign w:val="superscript"/>
              </w:rPr>
              <w:t>a</w:t>
            </w:r>
          </w:p>
        </w:tc>
        <w:tc>
          <w:tcPr>
            <w:tcW w:w="1348" w:type="dxa"/>
            <w:tcBorders>
              <w:bottom w:val="nil"/>
            </w:tcBorders>
          </w:tcPr>
          <w:p w:rsidR="00DF5EE6" w:rsidRDefault="00DF5EE6">
            <w:pPr>
              <w:pStyle w:val="TableText"/>
              <w:tabs>
                <w:tab w:val="decimal" w:pos="609"/>
              </w:tabs>
            </w:pPr>
          </w:p>
        </w:tc>
        <w:tc>
          <w:tcPr>
            <w:tcW w:w="1348" w:type="dxa"/>
            <w:tcBorders>
              <w:bottom w:val="nil"/>
            </w:tcBorders>
          </w:tcPr>
          <w:p w:rsidR="00DF5EE6" w:rsidRDefault="00DF5EE6">
            <w:pPr>
              <w:pStyle w:val="TableText"/>
              <w:tabs>
                <w:tab w:val="decimal" w:pos="609"/>
              </w:tabs>
            </w:pPr>
          </w:p>
        </w:tc>
        <w:tc>
          <w:tcPr>
            <w:tcW w:w="1348" w:type="dxa"/>
            <w:tcBorders>
              <w:bottom w:val="nil"/>
            </w:tcBorders>
          </w:tcPr>
          <w:p w:rsidR="00DF5EE6" w:rsidRDefault="00DF5EE6">
            <w:pPr>
              <w:pStyle w:val="TableText"/>
              <w:tabs>
                <w:tab w:val="decimal" w:pos="609"/>
              </w:tabs>
            </w:pPr>
          </w:p>
        </w:tc>
      </w:tr>
      <w:tr w:rsidR="00DF5EE6">
        <w:tblPrEx>
          <w:tblCellMar>
            <w:top w:w="0" w:type="dxa"/>
            <w:bottom w:w="0" w:type="dxa"/>
          </w:tblCellMar>
        </w:tblPrEx>
        <w:trPr>
          <w:cantSplit/>
        </w:trPr>
        <w:tc>
          <w:tcPr>
            <w:tcW w:w="4428" w:type="dxa"/>
            <w:tcBorders>
              <w:top w:val="nil"/>
              <w:bottom w:val="nil"/>
            </w:tcBorders>
          </w:tcPr>
          <w:p w:rsidR="00DF5EE6" w:rsidRDefault="00DF5EE6">
            <w:pPr>
              <w:pStyle w:val="TableText"/>
              <w:spacing w:before="0"/>
            </w:pPr>
            <w:r>
              <w:t>Hispanic</w:t>
            </w:r>
          </w:p>
        </w:tc>
        <w:tc>
          <w:tcPr>
            <w:tcW w:w="1348" w:type="dxa"/>
            <w:tcBorders>
              <w:top w:val="nil"/>
              <w:bottom w:val="nil"/>
            </w:tcBorders>
          </w:tcPr>
          <w:p w:rsidR="00DF5EE6" w:rsidRDefault="00DF5EE6">
            <w:pPr>
              <w:pStyle w:val="TableText"/>
              <w:tabs>
                <w:tab w:val="decimal" w:pos="609"/>
              </w:tabs>
              <w:spacing w:before="0"/>
            </w:pPr>
            <w:r>
              <w:t>7.2</w:t>
            </w:r>
          </w:p>
        </w:tc>
        <w:tc>
          <w:tcPr>
            <w:tcW w:w="1348" w:type="dxa"/>
            <w:tcBorders>
              <w:top w:val="nil"/>
              <w:bottom w:val="nil"/>
            </w:tcBorders>
          </w:tcPr>
          <w:p w:rsidR="00DF5EE6" w:rsidRDefault="00DF5EE6">
            <w:pPr>
              <w:pStyle w:val="TableText"/>
              <w:tabs>
                <w:tab w:val="decimal" w:pos="609"/>
              </w:tabs>
              <w:spacing w:before="0"/>
            </w:pPr>
            <w:r>
              <w:t>7.2</w:t>
            </w:r>
          </w:p>
        </w:tc>
        <w:tc>
          <w:tcPr>
            <w:tcW w:w="1348" w:type="dxa"/>
            <w:tcBorders>
              <w:top w:val="nil"/>
              <w:bottom w:val="nil"/>
            </w:tcBorders>
          </w:tcPr>
          <w:p w:rsidR="00DF5EE6" w:rsidRDefault="00DF5EE6">
            <w:pPr>
              <w:pStyle w:val="TableText"/>
              <w:tabs>
                <w:tab w:val="decimal" w:pos="609"/>
              </w:tabs>
              <w:spacing w:before="0"/>
            </w:pPr>
            <w:r>
              <w:t>6.7</w:t>
            </w:r>
          </w:p>
        </w:tc>
      </w:tr>
      <w:tr w:rsidR="00DF5EE6">
        <w:tblPrEx>
          <w:tblCellMar>
            <w:top w:w="0" w:type="dxa"/>
            <w:bottom w:w="0" w:type="dxa"/>
          </w:tblCellMar>
        </w:tblPrEx>
        <w:trPr>
          <w:cantSplit/>
        </w:trPr>
        <w:tc>
          <w:tcPr>
            <w:tcW w:w="4428" w:type="dxa"/>
            <w:tcBorders>
              <w:top w:val="nil"/>
              <w:bottom w:val="nil"/>
            </w:tcBorders>
          </w:tcPr>
          <w:p w:rsidR="00DF5EE6" w:rsidRDefault="00DF5EE6">
            <w:pPr>
              <w:pStyle w:val="TableText"/>
              <w:spacing w:before="0"/>
            </w:pPr>
            <w:r>
              <w:t>Black</w:t>
            </w:r>
          </w:p>
        </w:tc>
        <w:tc>
          <w:tcPr>
            <w:tcW w:w="1348" w:type="dxa"/>
            <w:tcBorders>
              <w:top w:val="nil"/>
              <w:bottom w:val="nil"/>
            </w:tcBorders>
          </w:tcPr>
          <w:p w:rsidR="00DF5EE6" w:rsidRDefault="00DF5EE6">
            <w:pPr>
              <w:pStyle w:val="TableText"/>
              <w:tabs>
                <w:tab w:val="decimal" w:pos="609"/>
              </w:tabs>
              <w:spacing w:before="0"/>
            </w:pPr>
            <w:r>
              <w:t>7.1</w:t>
            </w:r>
          </w:p>
        </w:tc>
        <w:tc>
          <w:tcPr>
            <w:tcW w:w="1348" w:type="dxa"/>
            <w:tcBorders>
              <w:top w:val="nil"/>
              <w:bottom w:val="nil"/>
            </w:tcBorders>
          </w:tcPr>
          <w:p w:rsidR="00DF5EE6" w:rsidRDefault="00DF5EE6">
            <w:pPr>
              <w:pStyle w:val="TableText"/>
              <w:tabs>
                <w:tab w:val="decimal" w:pos="609"/>
              </w:tabs>
              <w:spacing w:before="0"/>
            </w:pPr>
            <w:r>
              <w:t>6.9</w:t>
            </w:r>
          </w:p>
        </w:tc>
        <w:tc>
          <w:tcPr>
            <w:tcW w:w="1348" w:type="dxa"/>
            <w:tcBorders>
              <w:top w:val="nil"/>
              <w:bottom w:val="nil"/>
            </w:tcBorders>
          </w:tcPr>
          <w:p w:rsidR="00DF5EE6" w:rsidRDefault="00DF5EE6">
            <w:pPr>
              <w:pStyle w:val="TableText"/>
              <w:tabs>
                <w:tab w:val="decimal" w:pos="609"/>
              </w:tabs>
              <w:spacing w:before="0"/>
            </w:pPr>
            <w:r>
              <w:t>6.6</w:t>
            </w:r>
          </w:p>
        </w:tc>
      </w:tr>
      <w:tr w:rsidR="00DF5EE6">
        <w:tblPrEx>
          <w:tblCellMar>
            <w:top w:w="0" w:type="dxa"/>
            <w:bottom w:w="0" w:type="dxa"/>
          </w:tblCellMar>
        </w:tblPrEx>
        <w:trPr>
          <w:cantSplit/>
        </w:trPr>
        <w:tc>
          <w:tcPr>
            <w:tcW w:w="4428" w:type="dxa"/>
            <w:tcBorders>
              <w:top w:val="nil"/>
              <w:bottom w:val="nil"/>
            </w:tcBorders>
          </w:tcPr>
          <w:p w:rsidR="00DF5EE6" w:rsidRDefault="00DF5EE6">
            <w:pPr>
              <w:pStyle w:val="TableText"/>
              <w:spacing w:before="0"/>
            </w:pPr>
            <w:r>
              <w:t>American Indians and Alaska native</w:t>
            </w:r>
          </w:p>
        </w:tc>
        <w:tc>
          <w:tcPr>
            <w:tcW w:w="1348" w:type="dxa"/>
            <w:tcBorders>
              <w:top w:val="nil"/>
              <w:bottom w:val="nil"/>
            </w:tcBorders>
          </w:tcPr>
          <w:p w:rsidR="00DF5EE6" w:rsidRDefault="00DF5EE6">
            <w:pPr>
              <w:pStyle w:val="TableText"/>
              <w:tabs>
                <w:tab w:val="decimal" w:pos="609"/>
              </w:tabs>
              <w:spacing w:before="0"/>
            </w:pPr>
            <w:r>
              <w:t>14.2</w:t>
            </w:r>
          </w:p>
        </w:tc>
        <w:tc>
          <w:tcPr>
            <w:tcW w:w="1348" w:type="dxa"/>
            <w:tcBorders>
              <w:top w:val="nil"/>
              <w:bottom w:val="nil"/>
            </w:tcBorders>
          </w:tcPr>
          <w:p w:rsidR="00DF5EE6" w:rsidRDefault="00DF5EE6">
            <w:pPr>
              <w:pStyle w:val="TableText"/>
              <w:tabs>
                <w:tab w:val="decimal" w:pos="609"/>
              </w:tabs>
              <w:spacing w:before="0"/>
            </w:pPr>
            <w:r>
              <w:t>12.2</w:t>
            </w:r>
          </w:p>
        </w:tc>
        <w:tc>
          <w:tcPr>
            <w:tcW w:w="1348" w:type="dxa"/>
            <w:tcBorders>
              <w:top w:val="nil"/>
              <w:bottom w:val="nil"/>
            </w:tcBorders>
          </w:tcPr>
          <w:p w:rsidR="00DF5EE6" w:rsidRDefault="00DF5EE6">
            <w:pPr>
              <w:pStyle w:val="TableText"/>
              <w:tabs>
                <w:tab w:val="decimal" w:pos="609"/>
              </w:tabs>
              <w:spacing w:before="0"/>
            </w:pPr>
            <w:r>
              <w:t>13.0</w:t>
            </w:r>
          </w:p>
        </w:tc>
      </w:tr>
      <w:tr w:rsidR="00DF5EE6">
        <w:tblPrEx>
          <w:tblCellMar>
            <w:top w:w="0" w:type="dxa"/>
            <w:bottom w:w="0" w:type="dxa"/>
          </w:tblCellMar>
        </w:tblPrEx>
        <w:trPr>
          <w:cantSplit/>
        </w:trPr>
        <w:tc>
          <w:tcPr>
            <w:tcW w:w="4428" w:type="dxa"/>
            <w:tcBorders>
              <w:top w:val="nil"/>
            </w:tcBorders>
          </w:tcPr>
          <w:p w:rsidR="00DF5EE6" w:rsidRDefault="00DF5EE6">
            <w:pPr>
              <w:pStyle w:val="TableText"/>
              <w:spacing w:before="0"/>
            </w:pPr>
            <w:r>
              <w:t>All Americans</w:t>
            </w:r>
          </w:p>
        </w:tc>
        <w:tc>
          <w:tcPr>
            <w:tcW w:w="1348" w:type="dxa"/>
            <w:tcBorders>
              <w:top w:val="nil"/>
            </w:tcBorders>
          </w:tcPr>
          <w:p w:rsidR="00DF5EE6" w:rsidRDefault="00DF5EE6">
            <w:pPr>
              <w:pStyle w:val="TableText"/>
              <w:tabs>
                <w:tab w:val="decimal" w:pos="609"/>
              </w:tabs>
              <w:spacing w:before="0"/>
            </w:pPr>
            <w:r>
              <w:t>11.2</w:t>
            </w:r>
          </w:p>
        </w:tc>
        <w:tc>
          <w:tcPr>
            <w:tcW w:w="1348" w:type="dxa"/>
            <w:tcBorders>
              <w:top w:val="nil"/>
            </w:tcBorders>
          </w:tcPr>
          <w:p w:rsidR="00DF5EE6" w:rsidRDefault="00DF5EE6">
            <w:pPr>
              <w:pStyle w:val="TableText"/>
              <w:tabs>
                <w:tab w:val="decimal" w:pos="609"/>
              </w:tabs>
              <w:spacing w:before="0"/>
            </w:pPr>
            <w:r>
              <w:t>11.2</w:t>
            </w:r>
          </w:p>
        </w:tc>
        <w:tc>
          <w:tcPr>
            <w:tcW w:w="1348" w:type="dxa"/>
            <w:tcBorders>
              <w:top w:val="nil"/>
            </w:tcBorders>
          </w:tcPr>
          <w:p w:rsidR="00DF5EE6" w:rsidRDefault="00DF5EE6">
            <w:pPr>
              <w:pStyle w:val="TableText"/>
              <w:tabs>
                <w:tab w:val="decimal" w:pos="609"/>
              </w:tabs>
              <w:spacing w:before="0"/>
            </w:pPr>
            <w:r>
              <w:t>10.8</w:t>
            </w:r>
          </w:p>
        </w:tc>
      </w:tr>
      <w:tr w:rsidR="00DF5EE6">
        <w:tblPrEx>
          <w:tblCellMar>
            <w:top w:w="0" w:type="dxa"/>
            <w:bottom w:w="0" w:type="dxa"/>
          </w:tblCellMar>
        </w:tblPrEx>
        <w:trPr>
          <w:cantSplit/>
        </w:trPr>
        <w:tc>
          <w:tcPr>
            <w:tcW w:w="4428" w:type="dxa"/>
            <w:tcBorders>
              <w:bottom w:val="nil"/>
            </w:tcBorders>
          </w:tcPr>
          <w:p w:rsidR="00DF5EE6" w:rsidRDefault="00DF5EE6">
            <w:pPr>
              <w:pStyle w:val="TableText"/>
              <w:rPr>
                <w:b/>
              </w:rPr>
            </w:pPr>
            <w:r>
              <w:rPr>
                <w:b/>
              </w:rPr>
              <w:t>Australia</w:t>
            </w:r>
            <w:r>
              <w:rPr>
                <w:b/>
                <w:vertAlign w:val="superscript"/>
              </w:rPr>
              <w:t>b</w:t>
            </w:r>
          </w:p>
        </w:tc>
        <w:tc>
          <w:tcPr>
            <w:tcW w:w="1348" w:type="dxa"/>
            <w:tcBorders>
              <w:bottom w:val="nil"/>
            </w:tcBorders>
          </w:tcPr>
          <w:p w:rsidR="00DF5EE6" w:rsidRDefault="00DF5EE6">
            <w:pPr>
              <w:pStyle w:val="TableText"/>
              <w:tabs>
                <w:tab w:val="decimal" w:pos="609"/>
              </w:tabs>
            </w:pPr>
          </w:p>
        </w:tc>
        <w:tc>
          <w:tcPr>
            <w:tcW w:w="1348" w:type="dxa"/>
            <w:tcBorders>
              <w:bottom w:val="nil"/>
            </w:tcBorders>
          </w:tcPr>
          <w:p w:rsidR="00DF5EE6" w:rsidRDefault="00DF5EE6">
            <w:pPr>
              <w:pStyle w:val="TableText"/>
              <w:tabs>
                <w:tab w:val="decimal" w:pos="609"/>
              </w:tabs>
            </w:pPr>
          </w:p>
        </w:tc>
        <w:tc>
          <w:tcPr>
            <w:tcW w:w="1348" w:type="dxa"/>
            <w:tcBorders>
              <w:bottom w:val="nil"/>
            </w:tcBorders>
          </w:tcPr>
          <w:p w:rsidR="00DF5EE6" w:rsidRDefault="00DF5EE6">
            <w:pPr>
              <w:pStyle w:val="TableText"/>
              <w:tabs>
                <w:tab w:val="decimal" w:pos="609"/>
              </w:tabs>
            </w:pPr>
          </w:p>
        </w:tc>
      </w:tr>
      <w:tr w:rsidR="00DF5EE6">
        <w:tblPrEx>
          <w:tblCellMar>
            <w:top w:w="0" w:type="dxa"/>
            <w:bottom w:w="0" w:type="dxa"/>
          </w:tblCellMar>
        </w:tblPrEx>
        <w:trPr>
          <w:cantSplit/>
        </w:trPr>
        <w:tc>
          <w:tcPr>
            <w:tcW w:w="4428" w:type="dxa"/>
            <w:tcBorders>
              <w:top w:val="nil"/>
              <w:bottom w:val="nil"/>
            </w:tcBorders>
          </w:tcPr>
          <w:p w:rsidR="00DF5EE6" w:rsidRDefault="00DF5EE6">
            <w:pPr>
              <w:pStyle w:val="TableText"/>
              <w:spacing w:before="0"/>
            </w:pPr>
            <w:r>
              <w:t>Aboriginal</w:t>
            </w:r>
          </w:p>
        </w:tc>
        <w:tc>
          <w:tcPr>
            <w:tcW w:w="1348" w:type="dxa"/>
            <w:tcBorders>
              <w:top w:val="nil"/>
              <w:bottom w:val="nil"/>
            </w:tcBorders>
          </w:tcPr>
          <w:p w:rsidR="00DF5EE6" w:rsidRDefault="00DF5EE6">
            <w:pPr>
              <w:pStyle w:val="TableText"/>
              <w:tabs>
                <w:tab w:val="decimal" w:pos="609"/>
              </w:tabs>
              <w:spacing w:before="0"/>
            </w:pPr>
            <w:r>
              <w:t>–</w:t>
            </w:r>
          </w:p>
        </w:tc>
        <w:tc>
          <w:tcPr>
            <w:tcW w:w="1348" w:type="dxa"/>
            <w:tcBorders>
              <w:top w:val="nil"/>
              <w:bottom w:val="nil"/>
            </w:tcBorders>
          </w:tcPr>
          <w:p w:rsidR="00DF5EE6" w:rsidRDefault="00DF5EE6">
            <w:pPr>
              <w:pStyle w:val="TableText"/>
              <w:tabs>
                <w:tab w:val="decimal" w:pos="609"/>
              </w:tabs>
              <w:spacing w:before="0"/>
            </w:pPr>
            <w:r>
              <w:t>15.0</w:t>
            </w:r>
          </w:p>
        </w:tc>
        <w:tc>
          <w:tcPr>
            <w:tcW w:w="1348" w:type="dxa"/>
            <w:tcBorders>
              <w:top w:val="nil"/>
              <w:bottom w:val="nil"/>
            </w:tcBorders>
          </w:tcPr>
          <w:p w:rsidR="00DF5EE6" w:rsidRDefault="00DF5EE6">
            <w:pPr>
              <w:pStyle w:val="TableText"/>
              <w:tabs>
                <w:tab w:val="decimal" w:pos="609"/>
              </w:tabs>
              <w:spacing w:before="0"/>
            </w:pPr>
            <w:r>
              <w:t>–</w:t>
            </w:r>
          </w:p>
        </w:tc>
      </w:tr>
      <w:tr w:rsidR="00DF5EE6">
        <w:tblPrEx>
          <w:tblCellMar>
            <w:top w:w="0" w:type="dxa"/>
            <w:bottom w:w="0" w:type="dxa"/>
          </w:tblCellMar>
        </w:tblPrEx>
        <w:trPr>
          <w:cantSplit/>
        </w:trPr>
        <w:tc>
          <w:tcPr>
            <w:tcW w:w="4428" w:type="dxa"/>
            <w:tcBorders>
              <w:top w:val="nil"/>
            </w:tcBorders>
          </w:tcPr>
          <w:p w:rsidR="00DF5EE6" w:rsidRDefault="00DF5EE6">
            <w:pPr>
              <w:pStyle w:val="TableText"/>
              <w:spacing w:before="0"/>
            </w:pPr>
            <w:r>
              <w:t>Non-Aboriginal</w:t>
            </w:r>
          </w:p>
        </w:tc>
        <w:tc>
          <w:tcPr>
            <w:tcW w:w="1348" w:type="dxa"/>
            <w:tcBorders>
              <w:top w:val="nil"/>
            </w:tcBorders>
          </w:tcPr>
          <w:p w:rsidR="00DF5EE6" w:rsidRDefault="00DF5EE6">
            <w:pPr>
              <w:pStyle w:val="TableText"/>
              <w:tabs>
                <w:tab w:val="decimal" w:pos="609"/>
              </w:tabs>
              <w:spacing w:before="0"/>
            </w:pPr>
            <w:r>
              <w:t>–</w:t>
            </w:r>
          </w:p>
        </w:tc>
        <w:tc>
          <w:tcPr>
            <w:tcW w:w="1348" w:type="dxa"/>
            <w:tcBorders>
              <w:top w:val="nil"/>
            </w:tcBorders>
          </w:tcPr>
          <w:p w:rsidR="00DF5EE6" w:rsidRDefault="00DF5EE6">
            <w:pPr>
              <w:pStyle w:val="TableText"/>
              <w:tabs>
                <w:tab w:val="decimal" w:pos="609"/>
              </w:tabs>
              <w:spacing w:before="0"/>
            </w:pPr>
            <w:r>
              <w:t>12.2</w:t>
            </w:r>
          </w:p>
        </w:tc>
        <w:tc>
          <w:tcPr>
            <w:tcW w:w="1348" w:type="dxa"/>
            <w:tcBorders>
              <w:top w:val="nil"/>
            </w:tcBorders>
          </w:tcPr>
          <w:p w:rsidR="00DF5EE6" w:rsidRDefault="00DF5EE6">
            <w:pPr>
              <w:pStyle w:val="TableText"/>
              <w:tabs>
                <w:tab w:val="decimal" w:pos="609"/>
              </w:tabs>
              <w:spacing w:before="0"/>
            </w:pPr>
            <w:r>
              <w:t>–</w:t>
            </w:r>
          </w:p>
        </w:tc>
      </w:tr>
    </w:tbl>
    <w:p w:rsidR="00DF5EE6" w:rsidRDefault="00DF5EE6">
      <w:pPr>
        <w:pStyle w:val="Note"/>
      </w:pPr>
      <w:r>
        <w:t>Notes:</w:t>
      </w:r>
    </w:p>
    <w:p w:rsidR="00DF5EE6" w:rsidRDefault="00DF5EE6">
      <w:pPr>
        <w:pStyle w:val="Note"/>
        <w:ind w:left="284" w:hanging="284"/>
      </w:pPr>
      <w:r>
        <w:t>a</w:t>
      </w:r>
      <w:r>
        <w:tab/>
        <w:t xml:space="preserve">Age-adjusted death rates.  Source: Center for Disease Control, National Center for Health Statistics: </w:t>
      </w:r>
      <w:r>
        <w:rPr>
          <w:i/>
        </w:rPr>
        <w:t>Health, United States</w:t>
      </w:r>
      <w:r>
        <w:t>, 1998.  www.cdc.gov/nchs/hus.htm</w:t>
      </w:r>
    </w:p>
    <w:p w:rsidR="00DF5EE6" w:rsidRDefault="00DF5EE6">
      <w:pPr>
        <w:pStyle w:val="Note"/>
        <w:ind w:left="284" w:hanging="284"/>
      </w:pPr>
      <w:r>
        <w:t>b</w:t>
      </w:r>
      <w:r>
        <w:tab/>
        <w:t>Rates are calculated from South Australia, Western Australia and Northern Territory states only.  Rates shown are age standardised using the 1991 Australian population.  Source: Australian Bureau of Statistics.  Aboriginal rates are likely to be underestimated due to numerator</w:t>
      </w:r>
      <w:r>
        <w:sym w:font="Symbol" w:char="F02D"/>
      </w:r>
      <w:r>
        <w:t>denominator bias.</w:t>
      </w:r>
    </w:p>
    <w:p w:rsidR="00DF5EE6" w:rsidRDefault="00DF5EE6">
      <w:pPr>
        <w:pStyle w:val="Heading3"/>
      </w:pPr>
      <w:r>
        <w:t>General note</w:t>
      </w:r>
    </w:p>
    <w:p w:rsidR="00DF5EE6" w:rsidRDefault="00DF5EE6">
      <w:r>
        <w:t>Given that the under-reporting of indigenous people’s suicides appears to be a universal problem, the discrepancy between indigenous and non-indigenous suicide rates is likely to be even greater than suggested.  In this report we have adjusted for the undercounting of Māori suicide deaths using adjustment ratios from the New Zealand Census</w:t>
      </w:r>
      <w:r>
        <w:sym w:font="Symbol" w:char="F02D"/>
      </w:r>
      <w:r>
        <w:t>Mortality Study, which anonymously and probabilistically links census and mortality records.</w:t>
      </w:r>
    </w:p>
    <w:p w:rsidR="00DF5EE6" w:rsidRDefault="00DF5EE6"/>
    <w:p w:rsidR="00DF5EE6" w:rsidRDefault="00DF5EE6">
      <w:pPr>
        <w:pStyle w:val="Heading1"/>
      </w:pPr>
      <w:bookmarkStart w:id="40" w:name="_Toc90093021"/>
      <w:r>
        <w:br w:type="page"/>
      </w:r>
      <w:bookmarkStart w:id="41" w:name="_Toc102282377"/>
      <w:r>
        <w:t>4</w:t>
      </w:r>
      <w:r>
        <w:tab/>
        <w:t>Marital Status</w:t>
      </w:r>
      <w:bookmarkEnd w:id="40"/>
      <w:bookmarkEnd w:id="41"/>
    </w:p>
    <w:p w:rsidR="00DF5EE6" w:rsidRDefault="00DF5EE6">
      <w:r>
        <w:t>Much research has shown that marital status is strongly associated with suicide at the level of individuals.  Data on suicide rates by marital status over time is not available.  The NZCMS allows times-series comparison of suicide rates by marital status.  These analyses are presented in Report 5 of this suite of reports (Collings et al 2005).</w:t>
      </w:r>
    </w:p>
    <w:p w:rsidR="00DF5EE6" w:rsidRDefault="00DF5EE6"/>
    <w:p w:rsidR="00DF5EE6" w:rsidRDefault="00DF5EE6">
      <w:r>
        <w:t>All that can be presented in this report are basic comparisons of suicide rates by trends in marital status.  Interpretation of the comparisons in this section should therefore be guarded.</w:t>
      </w:r>
    </w:p>
    <w:p w:rsidR="00DF5EE6" w:rsidRDefault="00DF5EE6"/>
    <w:p w:rsidR="00DF5EE6" w:rsidRDefault="00DF5EE6">
      <w:pPr>
        <w:pStyle w:val="Figure"/>
        <w:rPr>
          <w:b w:val="0"/>
        </w:rPr>
      </w:pPr>
      <w:bookmarkStart w:id="42" w:name="_Toc102282416"/>
      <w:r>
        <w:t>Figure 4.1:</w:t>
      </w:r>
      <w:r>
        <w:rPr>
          <w:b w:val="0"/>
        </w:rPr>
        <w:tab/>
        <w:t>New Zealand marriage rate and suicide rate, 1980</w:t>
      </w:r>
      <w:r>
        <w:rPr>
          <w:b w:val="0"/>
        </w:rPr>
        <w:sym w:font="Symbol" w:char="F02D"/>
      </w:r>
      <w:r>
        <w:rPr>
          <w:b w:val="0"/>
        </w:rPr>
        <w:t>99</w:t>
      </w:r>
      <w:bookmarkEnd w:id="42"/>
    </w:p>
    <w:p w:rsidR="00DF5EE6" w:rsidRDefault="00DF5EE6">
      <w:r>
        <w:pict>
          <v:shape id="_x0000_i1037" type="#_x0000_t75" style="width:445.5pt;height:275.25pt" o:allowincell="f" o:allowoverlap="f">
            <v:imagedata r:id="rId29" o:title=""/>
          </v:shape>
        </w:pict>
      </w:r>
    </w:p>
    <w:p w:rsidR="00DF5EE6" w:rsidRDefault="00DF5EE6">
      <w:pPr>
        <w:pStyle w:val="Note"/>
      </w:pPr>
      <w:r>
        <w:t>Notes: Marriage rate is per 1000 mean not-married population aged 16 years and over.  The proportion of adult population married would be a more appropriate measure, but insufficient data was available for such a comparison.  Suicide rate is standardised to 2001 population age-specific suicide rate, and for 25</w:t>
      </w:r>
      <w:r>
        <w:sym w:font="Symbol" w:char="F02D"/>
      </w:r>
      <w:r>
        <w:t>44-year-olds.</w:t>
      </w:r>
    </w:p>
    <w:p w:rsidR="00DF5EE6" w:rsidRDefault="00DF5EE6"/>
    <w:p w:rsidR="00DF5EE6" w:rsidRDefault="00DF5EE6">
      <w:pPr>
        <w:pStyle w:val="Heading2"/>
      </w:pPr>
      <w:bookmarkStart w:id="43" w:name="_Toc102282378"/>
      <w:r>
        <w:t>Key trends and observations</w:t>
      </w:r>
      <w:bookmarkEnd w:id="43"/>
    </w:p>
    <w:p w:rsidR="00DF5EE6" w:rsidRDefault="00DF5EE6">
      <w:pPr>
        <w:pStyle w:val="Bullet"/>
        <w:spacing w:before="0"/>
      </w:pPr>
      <w:r>
        <w:t>Over the last 20 years the overall marriage rate has been decreasing while the divorce rate has been gradually increasing.  The combination of these factors has led to a gradual decrease in the percentage of adults who are married (from 56.1 percent in 1986 to 52.1 percent in 1996).</w:t>
      </w:r>
    </w:p>
    <w:p w:rsidR="00DF5EE6" w:rsidRDefault="00DF5EE6">
      <w:pPr>
        <w:pStyle w:val="Bullet"/>
      </w:pPr>
      <w:r>
        <w:t>Overall, there does not appear to be a strong trend for changes in the marriage rate to be related to changes in the overall suicide rate (Figure 4.1).</w:t>
      </w:r>
    </w:p>
    <w:p w:rsidR="00DF5EE6" w:rsidRDefault="00DF5EE6">
      <w:pPr>
        <w:pStyle w:val="Bullet"/>
      </w:pPr>
      <w:r>
        <w:t>Looking at OECD countries in 1995 there appears to be an association, with higher divorce rates being related to higher rates of suicide (Figure 4.2).</w:t>
      </w:r>
    </w:p>
    <w:p w:rsidR="00DF5EE6" w:rsidRDefault="00DF5EE6">
      <w:pPr>
        <w:pStyle w:val="Bullet"/>
      </w:pPr>
      <w:r>
        <w:t>The causal importance of these associations is unclear.</w:t>
      </w:r>
    </w:p>
    <w:p w:rsidR="00DF5EE6" w:rsidRDefault="00DF5EE6">
      <w:pPr>
        <w:pStyle w:val="Figure"/>
        <w:rPr>
          <w:b w:val="0"/>
        </w:rPr>
      </w:pPr>
      <w:bookmarkStart w:id="44" w:name="_Toc102282417"/>
      <w:r>
        <w:t>Figure 4.2:</w:t>
      </w:r>
      <w:r>
        <w:rPr>
          <w:b w:val="0"/>
        </w:rPr>
        <w:tab/>
        <w:t>Scatter plot of selected OECD countries: suicide rate and divorce rates, 1995</w:t>
      </w:r>
      <w:bookmarkEnd w:id="44"/>
    </w:p>
    <w:p w:rsidR="00DF5EE6" w:rsidRDefault="00DF5EE6">
      <w:r>
        <w:pict>
          <v:shape id="_x0000_i1038" type="#_x0000_t75" style="width:467.25pt;height:286.5pt">
            <v:imagedata r:id="rId30" o:title=""/>
          </v:shape>
        </w:pict>
      </w:r>
    </w:p>
    <w:p w:rsidR="00DF5EE6" w:rsidRDefault="00DF5EE6">
      <w:pPr>
        <w:pStyle w:val="Source"/>
      </w:pPr>
      <w:r>
        <w:t xml:space="preserve">General sources:  Statistics New Zealand.  </w:t>
      </w:r>
    </w:p>
    <w:p w:rsidR="00DF5EE6" w:rsidRDefault="00DF5EE6">
      <w:pPr>
        <w:pStyle w:val="Source"/>
        <w:rPr>
          <w:sz w:val="18"/>
          <w:szCs w:val="18"/>
        </w:rPr>
      </w:pPr>
      <w:r>
        <w:rPr>
          <w:sz w:val="18"/>
          <w:szCs w:val="18"/>
        </w:rPr>
        <w:t>The majority of the data was obtained from: EUROSTAT, NewCronos Database, 2000.</w:t>
      </w:r>
    </w:p>
    <w:p w:rsidR="00DF5EE6" w:rsidRDefault="00DF5EE6">
      <w:pPr>
        <w:pStyle w:val="Source"/>
      </w:pPr>
      <w:r>
        <w:t xml:space="preserve">Additional sources: </w:t>
      </w:r>
    </w:p>
    <w:p w:rsidR="00DF5EE6" w:rsidRDefault="00DF5EE6">
      <w:pPr>
        <w:pStyle w:val="Source"/>
      </w:pPr>
      <w:r>
        <w:t xml:space="preserve">Australia: Australian Bureau of Statistics, Australian Social Trends, 2000 and Australian Bureau of Statistics Yearbook, 2000.  </w:t>
      </w:r>
    </w:p>
    <w:p w:rsidR="00DF5EE6" w:rsidRDefault="00DF5EE6">
      <w:pPr>
        <w:pStyle w:val="Source"/>
        <w:rPr>
          <w:szCs w:val="18"/>
        </w:rPr>
      </w:pPr>
      <w:r>
        <w:rPr>
          <w:szCs w:val="18"/>
        </w:rPr>
        <w:t xml:space="preserve">Japan: National Institute of Population and Social Security Research, </w:t>
      </w:r>
      <w:r>
        <w:rPr>
          <w:i/>
          <w:szCs w:val="18"/>
        </w:rPr>
        <w:t>Vital Statistics</w:t>
      </w:r>
      <w:r>
        <w:rPr>
          <w:szCs w:val="18"/>
        </w:rPr>
        <w:t xml:space="preserve">, 2000.  </w:t>
      </w:r>
    </w:p>
    <w:p w:rsidR="00DF5EE6" w:rsidRDefault="00DF5EE6">
      <w:pPr>
        <w:pStyle w:val="Source"/>
        <w:rPr>
          <w:szCs w:val="18"/>
        </w:rPr>
      </w:pPr>
      <w:r>
        <w:rPr>
          <w:szCs w:val="18"/>
        </w:rPr>
        <w:t xml:space="preserve">Korea: </w:t>
      </w:r>
      <w:r>
        <w:rPr>
          <w:i/>
          <w:szCs w:val="18"/>
        </w:rPr>
        <w:t>Annual Report on Vital Statistics</w:t>
      </w:r>
      <w:r>
        <w:rPr>
          <w:szCs w:val="18"/>
        </w:rPr>
        <w:t xml:space="preserve">, National Statistical Office, Republic of Korea, 1998.  </w:t>
      </w:r>
    </w:p>
    <w:p w:rsidR="00DF5EE6" w:rsidRDefault="00DF5EE6">
      <w:pPr>
        <w:pStyle w:val="Source"/>
      </w:pPr>
      <w:r>
        <w:rPr>
          <w:szCs w:val="18"/>
        </w:rPr>
        <w:t xml:space="preserve">United States: US Census Bureau, </w:t>
      </w:r>
      <w:r>
        <w:rPr>
          <w:i/>
          <w:szCs w:val="18"/>
        </w:rPr>
        <w:t>Statistical Abstract of the United States</w:t>
      </w:r>
      <w:r>
        <w:rPr>
          <w:szCs w:val="18"/>
        </w:rPr>
        <w:t>, 1999.</w:t>
      </w:r>
    </w:p>
    <w:p w:rsidR="00DF5EE6" w:rsidRDefault="00DF5EE6"/>
    <w:p w:rsidR="00DF5EE6" w:rsidRDefault="00DF5EE6">
      <w:pPr>
        <w:pStyle w:val="Heading1"/>
      </w:pPr>
      <w:bookmarkStart w:id="45" w:name="_Toc7947573"/>
      <w:bookmarkStart w:id="46" w:name="_Toc90093022"/>
      <w:r>
        <w:br w:type="page"/>
      </w:r>
      <w:bookmarkStart w:id="47" w:name="_Toc102282379"/>
      <w:r>
        <w:t>5</w:t>
      </w:r>
      <w:r>
        <w:tab/>
        <w:t>Unemployment</w:t>
      </w:r>
      <w:bookmarkEnd w:id="45"/>
      <w:bookmarkEnd w:id="46"/>
      <w:bookmarkEnd w:id="47"/>
    </w:p>
    <w:p w:rsidR="00DF5EE6" w:rsidRDefault="00DF5EE6">
      <w:r>
        <w:t xml:space="preserve">Ecological studies have generally </w:t>
      </w:r>
      <w:r>
        <w:rPr>
          <w:color w:val="000000"/>
        </w:rPr>
        <w:t>identified weak correlations</w:t>
      </w:r>
      <w:r>
        <w:t xml:space="preserve"> between unemployment and suicide.  In New Zealand, the increase in unemployment in the late 1980s and early 1990s coincided with rapidly increasing youth suicide rates.</w:t>
      </w:r>
    </w:p>
    <w:p w:rsidR="00DF5EE6" w:rsidRDefault="00DF5EE6"/>
    <w:p w:rsidR="00DF5EE6" w:rsidRDefault="00DF5EE6">
      <w:pPr>
        <w:pStyle w:val="Figure"/>
        <w:rPr>
          <w:b w:val="0"/>
        </w:rPr>
      </w:pPr>
      <w:bookmarkStart w:id="48" w:name="_Toc102282418"/>
      <w:r>
        <w:t>Figure 5.1:</w:t>
      </w:r>
      <w:r>
        <w:rPr>
          <w:b w:val="0"/>
        </w:rPr>
        <w:tab/>
        <w:t>Unemployment rate and age-standardised suicide rate, by sex, 1951</w:t>
      </w:r>
      <w:r>
        <w:rPr>
          <w:b w:val="0"/>
        </w:rPr>
        <w:sym w:font="Symbol" w:char="F02D"/>
      </w:r>
      <w:r>
        <w:rPr>
          <w:b w:val="0"/>
        </w:rPr>
        <w:t>99</w:t>
      </w:r>
      <w:bookmarkEnd w:id="48"/>
    </w:p>
    <w:p w:rsidR="00DF5EE6" w:rsidRDefault="00DF5EE6">
      <w:r>
        <w:pict>
          <v:shape id="_x0000_i1039" type="#_x0000_t75" style="width:467.25pt;height:286.5pt">
            <v:imagedata r:id="rId31" o:title=""/>
          </v:shape>
        </w:pict>
      </w:r>
    </w:p>
    <w:p w:rsidR="00DF5EE6" w:rsidRDefault="00DF5EE6">
      <w:pPr>
        <w:pStyle w:val="Note"/>
      </w:pPr>
      <w:r>
        <w:t>Note: The suicide rate is standardised to the Segi world population.</w:t>
      </w:r>
    </w:p>
    <w:p w:rsidR="00DF5EE6" w:rsidRDefault="00DF5EE6"/>
    <w:p w:rsidR="00DF5EE6" w:rsidRDefault="00DF5EE6">
      <w:pPr>
        <w:pStyle w:val="Heading2"/>
      </w:pPr>
      <w:bookmarkStart w:id="49" w:name="_Toc102282380"/>
      <w:r>
        <w:t>Key trends and observations</w:t>
      </w:r>
      <w:bookmarkEnd w:id="49"/>
    </w:p>
    <w:p w:rsidR="00DF5EE6" w:rsidRDefault="00DF5EE6">
      <w:pPr>
        <w:pStyle w:val="Bullet"/>
        <w:spacing w:before="0"/>
      </w:pPr>
      <w:r>
        <w:t>The rates of unemployment for males and females have been similar over the last 50 years.  Both the male and the female rates increased rapidly during the 1980s and peaked in the early 1990s.  Unemployment rates for both genders then decreased sharply, before becoming relatively more stable again in the late 1990s (Figure 5.1).</w:t>
      </w:r>
    </w:p>
    <w:p w:rsidR="00DF5EE6" w:rsidRDefault="00DF5EE6">
      <w:pPr>
        <w:pStyle w:val="Bullet"/>
      </w:pPr>
      <w:r>
        <w:t xml:space="preserve">Although there are differences in unemployment patterns for different age groups, a clear overall relationship between suicide and unemployment is not readily apparent for most age groups.  Although there had been a background trend of increasing youth suicide during the 1970s to early 1980s (Figure 2.1), the rapidly increasing youth suicide rate </w:t>
      </w:r>
      <w:r>
        <w:rPr>
          <w:i/>
          <w:iCs/>
        </w:rPr>
        <w:t>coincides</w:t>
      </w:r>
      <w:r>
        <w:t xml:space="preserve"> with the rapidly increasing unemployment rate in the mid to late 1980s (Figures 5.1 and 5.2),.</w:t>
      </w:r>
    </w:p>
    <w:p w:rsidR="00DF5EE6" w:rsidRDefault="00DF5EE6">
      <w:pPr>
        <w:pStyle w:val="Bullet"/>
        <w:keepLines/>
      </w:pPr>
      <w:r>
        <w:t>While the rapid rise in youth suicide coincides with a rise in unemployment rates, there was no statistically significant association during the period 1986 to 1999 of either 25</w:t>
      </w:r>
      <w:r>
        <w:sym w:font="Symbol" w:char="F02D"/>
      </w:r>
      <w:r>
        <w:t>34-year-olds’ suicide rates with 25</w:t>
      </w:r>
      <w:r>
        <w:sym w:font="Symbol" w:char="F02D"/>
      </w:r>
      <w:r>
        <w:t>34-year-olds’ unemployment rates, or 15</w:t>
      </w:r>
      <w:r>
        <w:sym w:font="Symbol" w:char="F02D"/>
      </w:r>
      <w:r>
        <w:t>24-year-olds’ suicide rates with 15</w:t>
      </w:r>
      <w:r>
        <w:sym w:font="Symbol" w:char="F02D"/>
      </w:r>
      <w:r>
        <w:t>24-year-olds’ unemployment rates (Figure 5.2; data on age-specific unemployment rates are not available prior to 1986.)</w:t>
      </w:r>
      <w:r>
        <w:rPr>
          <w:rStyle w:val="FootnoteReference"/>
        </w:rPr>
        <w:footnoteReference w:id="1"/>
      </w:r>
    </w:p>
    <w:p w:rsidR="00DF5EE6" w:rsidRDefault="00DF5EE6"/>
    <w:p w:rsidR="00DF5EE6" w:rsidRDefault="00DF5EE6">
      <w:pPr>
        <w:pStyle w:val="Figure"/>
        <w:rPr>
          <w:b w:val="0"/>
        </w:rPr>
      </w:pPr>
      <w:bookmarkStart w:id="50" w:name="_Toc102282419"/>
      <w:r>
        <w:t>Figure 5.2:</w:t>
      </w:r>
      <w:r>
        <w:rPr>
          <w:b w:val="0"/>
        </w:rPr>
        <w:tab/>
        <w:t>Unemployment rate and age-specific suicide rate, 15</w:t>
      </w:r>
      <w:r>
        <w:rPr>
          <w:b w:val="0"/>
        </w:rPr>
        <w:sym w:font="Symbol" w:char="F02D"/>
      </w:r>
      <w:r>
        <w:rPr>
          <w:b w:val="0"/>
        </w:rPr>
        <w:t>24 and 25</w:t>
      </w:r>
      <w:r>
        <w:rPr>
          <w:b w:val="0"/>
        </w:rPr>
        <w:sym w:font="Symbol" w:char="F02D"/>
      </w:r>
      <w:r>
        <w:rPr>
          <w:b w:val="0"/>
        </w:rPr>
        <w:t>34-year-olds, 1986</w:t>
      </w:r>
      <w:r>
        <w:rPr>
          <w:b w:val="0"/>
        </w:rPr>
        <w:sym w:font="Symbol" w:char="F02D"/>
      </w:r>
      <w:r>
        <w:rPr>
          <w:b w:val="0"/>
        </w:rPr>
        <w:t>99</w:t>
      </w:r>
      <w:bookmarkEnd w:id="50"/>
    </w:p>
    <w:p w:rsidR="00DF5EE6" w:rsidRDefault="00DF5EE6">
      <w:r>
        <w:pict>
          <v:shape id="_x0000_i1040" type="#_x0000_t75" style="width:467.25pt;height:286.5pt">
            <v:imagedata r:id="rId32" o:title=""/>
          </v:shape>
        </w:pict>
      </w:r>
    </w:p>
    <w:p w:rsidR="00DF5EE6" w:rsidRDefault="00DF5EE6">
      <w:pPr>
        <w:pStyle w:val="Source"/>
        <w:rPr>
          <w:bCs/>
        </w:rPr>
      </w:pPr>
      <w:r>
        <w:rPr>
          <w:color w:val="000000"/>
        </w:rPr>
        <w:t>General source:</w:t>
      </w:r>
      <w:r>
        <w:t xml:space="preserve"> Statistics New Zealand</w:t>
      </w:r>
    </w:p>
    <w:p w:rsidR="00DF5EE6" w:rsidRDefault="00DF5EE6"/>
    <w:p w:rsidR="00DF5EE6" w:rsidRDefault="00DF5EE6">
      <w:pPr>
        <w:pStyle w:val="Heading1"/>
      </w:pPr>
      <w:bookmarkStart w:id="51" w:name="_Toc7947574"/>
      <w:bookmarkStart w:id="52" w:name="_Toc90093023"/>
      <w:r>
        <w:br w:type="page"/>
      </w:r>
      <w:bookmarkStart w:id="53" w:name="_Toc102282381"/>
      <w:r>
        <w:t>6</w:t>
      </w:r>
      <w:r>
        <w:tab/>
        <w:t>Spatial Factors</w:t>
      </w:r>
      <w:bookmarkEnd w:id="51"/>
      <w:bookmarkEnd w:id="52"/>
      <w:bookmarkEnd w:id="53"/>
    </w:p>
    <w:p w:rsidR="00DF5EE6" w:rsidRDefault="00DF5EE6">
      <w:r>
        <w:t>Focusing solely on the total population suicide rates of a nation obscures the considerable variation that often exists within a country at the state or regional level.</w:t>
      </w:r>
    </w:p>
    <w:p w:rsidR="00DF5EE6" w:rsidRDefault="00DF5EE6"/>
    <w:p w:rsidR="00DF5EE6" w:rsidRDefault="00DF5EE6">
      <w:r>
        <w:t>There is significant variation in the rates of suicide between the various regions within New Zealand.</w:t>
      </w:r>
    </w:p>
    <w:p w:rsidR="00DF5EE6" w:rsidRDefault="00DF5EE6"/>
    <w:p w:rsidR="00DF5EE6" w:rsidRDefault="00DF5EE6">
      <w:pPr>
        <w:pStyle w:val="Figure"/>
        <w:rPr>
          <w:b w:val="0"/>
        </w:rPr>
      </w:pPr>
      <w:bookmarkStart w:id="54" w:name="_Toc102282420"/>
      <w:r>
        <w:t>Figure 6.1:</w:t>
      </w:r>
      <w:r>
        <w:rPr>
          <w:b w:val="0"/>
        </w:rPr>
        <w:tab/>
        <w:t>Age-standardised suicide rates for District Health Boards (DHBs), pooled rates, 1988</w:t>
      </w:r>
      <w:r>
        <w:rPr>
          <w:b w:val="0"/>
        </w:rPr>
        <w:sym w:font="Symbol" w:char="F02D"/>
      </w:r>
      <w:r>
        <w:rPr>
          <w:b w:val="0"/>
        </w:rPr>
        <w:t>99</w:t>
      </w:r>
      <w:bookmarkEnd w:id="54"/>
    </w:p>
    <w:p w:rsidR="00DF5EE6" w:rsidRDefault="00DF5EE6">
      <w:r>
        <w:pict>
          <v:shape id="_x0000_i1041" type="#_x0000_t75" style="width:467.25pt;height:286.5pt">
            <v:imagedata r:id="rId33" o:title=""/>
          </v:shape>
        </w:pict>
      </w:r>
    </w:p>
    <w:p w:rsidR="00DF5EE6" w:rsidRDefault="00DF5EE6">
      <w:pPr>
        <w:pStyle w:val="Note"/>
        <w:rPr>
          <w:sz w:val="18"/>
          <w:szCs w:val="18"/>
        </w:rPr>
      </w:pPr>
      <w:r>
        <w:t xml:space="preserve">Notes: Rates are standardised to the 2001 population.  </w:t>
      </w:r>
      <w:r>
        <w:rPr>
          <w:sz w:val="18"/>
          <w:szCs w:val="18"/>
        </w:rPr>
        <w:t>95% confidence intervals are shown.</w:t>
      </w:r>
    </w:p>
    <w:p w:rsidR="00DF5EE6" w:rsidRDefault="00DF5EE6"/>
    <w:p w:rsidR="00DF5EE6" w:rsidRDefault="00DF5EE6">
      <w:pPr>
        <w:pStyle w:val="Heading2"/>
      </w:pPr>
      <w:bookmarkStart w:id="55" w:name="_Toc102282382"/>
      <w:r>
        <w:t>Key trends and observations</w:t>
      </w:r>
      <w:bookmarkEnd w:id="55"/>
    </w:p>
    <w:p w:rsidR="00DF5EE6" w:rsidRDefault="00DF5EE6">
      <w:pPr>
        <w:pStyle w:val="Bullet"/>
        <w:spacing w:before="0"/>
      </w:pPr>
      <w:r>
        <w:t>The pooled suicide rates (Figure 6.1 and Table 6.1) show that geographical regions (the 21 DHB regions across New Zealand) vary in their rates of suicide.</w:t>
      </w:r>
      <w:r>
        <w:rPr>
          <w:rStyle w:val="FootnoteReference"/>
        </w:rPr>
        <w:footnoteReference w:id="2"/>
      </w:r>
      <w:r>
        <w:t xml:space="preserve">  The highest suicide rate was for the West Coast DHB, which was 61 percent greater than the lowest suicide rate in the Taranaki DHB.</w:t>
      </w:r>
    </w:p>
    <w:p w:rsidR="00DF5EE6" w:rsidRDefault="00DF5EE6">
      <w:pPr>
        <w:pStyle w:val="Bullet"/>
      </w:pPr>
      <w:r>
        <w:t>Excluding the West Coast DHB, the suicide rates in the remaining DHBs ranged from 12 percent less than (Taranaki) to 16 percent higher than (Whanganui) the overall New Zealand rate.  Most 95 percent confidence intervals for these 20 DHBs overlapped.</w:t>
      </w:r>
    </w:p>
    <w:p w:rsidR="00DF5EE6" w:rsidRDefault="00DF5EE6"/>
    <w:p w:rsidR="00DF5EE6" w:rsidRDefault="00DF5EE6">
      <w:pPr>
        <w:pStyle w:val="Heading3"/>
      </w:pPr>
      <w:r>
        <w:t>Comment</w:t>
      </w:r>
    </w:p>
    <w:p w:rsidR="00DF5EE6" w:rsidRDefault="00DF5EE6">
      <w:r>
        <w:t>Geographic mapping approaches have found considerable variability in suicide patterns within major metropolitan areas.  Some studies have found a significant association between ‘rurality’ and suicide, particularly in remote and economically depressed rural areas.  It is thought that access to lethal suicide methods such as agricultural poisons and guns, and the limited availability of mental health services, are some of the key influences on rural suicide rates.</w:t>
      </w:r>
    </w:p>
    <w:p w:rsidR="00DF5EE6" w:rsidRDefault="00DF5EE6">
      <w:pPr>
        <w:rPr>
          <w:color w:val="000000"/>
        </w:rPr>
      </w:pPr>
    </w:p>
    <w:p w:rsidR="00DF5EE6" w:rsidRDefault="00DF5EE6">
      <w:r>
        <w:t>It is important that we understand what differentiates the regions of New Zealand from one another in order to establish whether these differences are related to the suicide rates.  The much discussed urban/rural distinction finds only limited support in the data presented (although it should be noted that DHB classifications are not an ideal way to examine the urban/rural divide).</w:t>
      </w:r>
    </w:p>
    <w:p w:rsidR="00DF5EE6" w:rsidRDefault="00DF5EE6"/>
    <w:p w:rsidR="00DF5EE6" w:rsidRDefault="00DF5EE6">
      <w:pPr>
        <w:pStyle w:val="Table"/>
        <w:rPr>
          <w:b w:val="0"/>
        </w:rPr>
      </w:pPr>
      <w:bookmarkStart w:id="56" w:name="_Toc102282402"/>
      <w:r>
        <w:t>Table 6.1:</w:t>
      </w:r>
      <w:r>
        <w:rPr>
          <w:b w:val="0"/>
        </w:rPr>
        <w:tab/>
        <w:t>Age-standardised suicide rates for District Health Boards (DHBs), pooled rates, 1988</w:t>
      </w:r>
      <w:r>
        <w:rPr>
          <w:b w:val="0"/>
        </w:rPr>
        <w:sym w:font="Symbol" w:char="F02D"/>
      </w:r>
      <w:r>
        <w:rPr>
          <w:b w:val="0"/>
        </w:rPr>
        <w:t>99</w:t>
      </w:r>
      <w:bookmarkEnd w:id="5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402"/>
      </w:tblGrid>
      <w:tr w:rsidR="00DF5EE6">
        <w:tblPrEx>
          <w:tblCellMar>
            <w:top w:w="0" w:type="dxa"/>
            <w:bottom w:w="0" w:type="dxa"/>
          </w:tblCellMar>
        </w:tblPrEx>
        <w:trPr>
          <w:cantSplit/>
        </w:trPr>
        <w:tc>
          <w:tcPr>
            <w:tcW w:w="2268" w:type="dxa"/>
          </w:tcPr>
          <w:p w:rsidR="00DF5EE6" w:rsidRDefault="00DF5EE6">
            <w:pPr>
              <w:pStyle w:val="TableText"/>
              <w:rPr>
                <w:b/>
              </w:rPr>
            </w:pPr>
            <w:r>
              <w:rPr>
                <w:b/>
              </w:rPr>
              <w:t>DHB</w:t>
            </w:r>
          </w:p>
        </w:tc>
        <w:tc>
          <w:tcPr>
            <w:tcW w:w="3402" w:type="dxa"/>
          </w:tcPr>
          <w:p w:rsidR="00DF5EE6" w:rsidRDefault="00DF5EE6">
            <w:pPr>
              <w:pStyle w:val="TableText"/>
              <w:jc w:val="center"/>
              <w:rPr>
                <w:b/>
                <w:caps/>
              </w:rPr>
            </w:pPr>
            <w:r>
              <w:rPr>
                <w:b/>
              </w:rPr>
              <w:t>Suicide rate per 100,000 population (95% ci)</w:t>
            </w:r>
          </w:p>
        </w:tc>
      </w:tr>
      <w:tr w:rsidR="00DF5EE6">
        <w:tblPrEx>
          <w:tblCellMar>
            <w:top w:w="0" w:type="dxa"/>
            <w:bottom w:w="0" w:type="dxa"/>
          </w:tblCellMar>
        </w:tblPrEx>
        <w:trPr>
          <w:cantSplit/>
        </w:trPr>
        <w:tc>
          <w:tcPr>
            <w:tcW w:w="2268" w:type="dxa"/>
            <w:tcBorders>
              <w:bottom w:val="nil"/>
            </w:tcBorders>
          </w:tcPr>
          <w:p w:rsidR="00DF5EE6" w:rsidRDefault="00DF5EE6">
            <w:pPr>
              <w:pStyle w:val="TableText"/>
            </w:pPr>
            <w:r>
              <w:t>West Coast</w:t>
            </w:r>
          </w:p>
        </w:tc>
        <w:tc>
          <w:tcPr>
            <w:tcW w:w="3402" w:type="dxa"/>
            <w:tcBorders>
              <w:bottom w:val="nil"/>
            </w:tcBorders>
          </w:tcPr>
          <w:p w:rsidR="00DF5EE6" w:rsidRDefault="00DF5EE6">
            <w:pPr>
              <w:pStyle w:val="TableText"/>
              <w:jc w:val="center"/>
            </w:pPr>
            <w:r>
              <w:t>27.2 (21.2</w:t>
            </w:r>
            <w:r>
              <w:sym w:font="Symbol" w:char="F02D"/>
            </w:r>
            <w:r>
              <w:t>33.2)</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Whanganui</w:t>
            </w:r>
          </w:p>
        </w:tc>
        <w:tc>
          <w:tcPr>
            <w:tcW w:w="3402" w:type="dxa"/>
            <w:tcBorders>
              <w:top w:val="nil"/>
              <w:bottom w:val="nil"/>
            </w:tcBorders>
          </w:tcPr>
          <w:p w:rsidR="00DF5EE6" w:rsidRDefault="00DF5EE6">
            <w:pPr>
              <w:pStyle w:val="TableText"/>
              <w:spacing w:before="0"/>
              <w:jc w:val="center"/>
            </w:pPr>
            <w:r>
              <w:t>22.1 (18.3</w:t>
            </w:r>
            <w:r>
              <w:sym w:font="Symbol" w:char="F02D"/>
            </w:r>
            <w:r>
              <w:t>25.8)</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Lakes</w:t>
            </w:r>
          </w:p>
        </w:tc>
        <w:tc>
          <w:tcPr>
            <w:tcW w:w="3402" w:type="dxa"/>
            <w:tcBorders>
              <w:top w:val="nil"/>
              <w:bottom w:val="nil"/>
            </w:tcBorders>
          </w:tcPr>
          <w:p w:rsidR="00DF5EE6" w:rsidRDefault="00DF5EE6">
            <w:pPr>
              <w:pStyle w:val="TableText"/>
              <w:spacing w:before="0"/>
              <w:jc w:val="center"/>
            </w:pPr>
            <w:r>
              <w:t>21.5 (18.4</w:t>
            </w:r>
            <w:r>
              <w:sym w:font="Symbol" w:char="F02D"/>
            </w:r>
            <w:r>
              <w:t>24.7)</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Canterbury</w:t>
            </w:r>
          </w:p>
        </w:tc>
        <w:tc>
          <w:tcPr>
            <w:tcW w:w="3402" w:type="dxa"/>
            <w:tcBorders>
              <w:top w:val="nil"/>
              <w:bottom w:val="nil"/>
            </w:tcBorders>
          </w:tcPr>
          <w:p w:rsidR="00DF5EE6" w:rsidRDefault="00DF5EE6">
            <w:pPr>
              <w:pStyle w:val="TableText"/>
              <w:spacing w:before="0"/>
              <w:jc w:val="center"/>
            </w:pPr>
            <w:r>
              <w:t>21.5 (20.1</w:t>
            </w:r>
            <w:r>
              <w:sym w:font="Symbol" w:char="F02D"/>
            </w:r>
            <w:r>
              <w:t>23.0)</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Bay of Plenty</w:t>
            </w:r>
          </w:p>
        </w:tc>
        <w:tc>
          <w:tcPr>
            <w:tcW w:w="3402" w:type="dxa"/>
            <w:tcBorders>
              <w:top w:val="nil"/>
              <w:bottom w:val="nil"/>
            </w:tcBorders>
          </w:tcPr>
          <w:p w:rsidR="00DF5EE6" w:rsidRDefault="00DF5EE6">
            <w:pPr>
              <w:pStyle w:val="TableText"/>
              <w:spacing w:before="0"/>
              <w:jc w:val="center"/>
            </w:pPr>
            <w:r>
              <w:t>20.4 (18.0</w:t>
            </w:r>
            <w:r>
              <w:sym w:font="Symbol" w:char="F02D"/>
            </w:r>
            <w:r>
              <w:t>22.8)</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Northland</w:t>
            </w:r>
          </w:p>
        </w:tc>
        <w:tc>
          <w:tcPr>
            <w:tcW w:w="3402" w:type="dxa"/>
            <w:tcBorders>
              <w:top w:val="nil"/>
              <w:bottom w:val="nil"/>
            </w:tcBorders>
          </w:tcPr>
          <w:p w:rsidR="00DF5EE6" w:rsidRDefault="00DF5EE6">
            <w:pPr>
              <w:pStyle w:val="TableText"/>
              <w:spacing w:before="0"/>
              <w:jc w:val="center"/>
            </w:pPr>
            <w:r>
              <w:t>20.4 (17.8</w:t>
            </w:r>
            <w:r>
              <w:sym w:font="Symbol" w:char="F02D"/>
            </w:r>
            <w:r>
              <w:t>23.0)</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Hawke’s Bay</w:t>
            </w:r>
          </w:p>
        </w:tc>
        <w:tc>
          <w:tcPr>
            <w:tcW w:w="3402" w:type="dxa"/>
            <w:tcBorders>
              <w:top w:val="nil"/>
              <w:bottom w:val="nil"/>
            </w:tcBorders>
          </w:tcPr>
          <w:p w:rsidR="00DF5EE6" w:rsidRDefault="00DF5EE6">
            <w:pPr>
              <w:pStyle w:val="TableText"/>
              <w:spacing w:before="0"/>
              <w:jc w:val="center"/>
            </w:pPr>
            <w:r>
              <w:t>20.0 (17.6</w:t>
            </w:r>
            <w:r>
              <w:sym w:font="Symbol" w:char="F02D"/>
            </w:r>
            <w:r>
              <w:t>22.5)</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Auckland</w:t>
            </w:r>
          </w:p>
        </w:tc>
        <w:tc>
          <w:tcPr>
            <w:tcW w:w="3402" w:type="dxa"/>
            <w:tcBorders>
              <w:top w:val="nil"/>
              <w:bottom w:val="nil"/>
            </w:tcBorders>
          </w:tcPr>
          <w:p w:rsidR="00DF5EE6" w:rsidRDefault="00DF5EE6">
            <w:pPr>
              <w:pStyle w:val="TableText"/>
              <w:spacing w:before="0"/>
              <w:jc w:val="center"/>
            </w:pPr>
            <w:r>
              <w:t>20.0 (18.4</w:t>
            </w:r>
            <w:r>
              <w:sym w:font="Symbol" w:char="F02D"/>
            </w:r>
            <w:r>
              <w:t>21.6)</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Southland</w:t>
            </w:r>
          </w:p>
        </w:tc>
        <w:tc>
          <w:tcPr>
            <w:tcW w:w="3402" w:type="dxa"/>
            <w:tcBorders>
              <w:top w:val="nil"/>
              <w:bottom w:val="nil"/>
            </w:tcBorders>
          </w:tcPr>
          <w:p w:rsidR="00DF5EE6" w:rsidRDefault="00DF5EE6">
            <w:pPr>
              <w:pStyle w:val="TableText"/>
              <w:spacing w:before="0"/>
              <w:jc w:val="center"/>
            </w:pPr>
            <w:r>
              <w:t>19.9 (17.1</w:t>
            </w:r>
            <w:r>
              <w:sym w:font="Symbol" w:char="F02D"/>
            </w:r>
            <w:r>
              <w:t>22.7)</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South Canterbury</w:t>
            </w:r>
          </w:p>
        </w:tc>
        <w:tc>
          <w:tcPr>
            <w:tcW w:w="3402" w:type="dxa"/>
            <w:tcBorders>
              <w:top w:val="nil"/>
              <w:bottom w:val="nil"/>
            </w:tcBorders>
          </w:tcPr>
          <w:p w:rsidR="00DF5EE6" w:rsidRDefault="00DF5EE6">
            <w:pPr>
              <w:pStyle w:val="TableText"/>
              <w:spacing w:before="0"/>
              <w:jc w:val="center"/>
            </w:pPr>
            <w:r>
              <w:t>19.2 (15.3</w:t>
            </w:r>
            <w:r>
              <w:sym w:font="Symbol" w:char="F02D"/>
            </w:r>
            <w:r>
              <w:t>23.0)</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Capital &amp; Coast</w:t>
            </w:r>
          </w:p>
        </w:tc>
        <w:tc>
          <w:tcPr>
            <w:tcW w:w="3402" w:type="dxa"/>
            <w:tcBorders>
              <w:top w:val="nil"/>
              <w:bottom w:val="nil"/>
            </w:tcBorders>
          </w:tcPr>
          <w:p w:rsidR="00DF5EE6" w:rsidRDefault="00DF5EE6">
            <w:pPr>
              <w:pStyle w:val="TableText"/>
              <w:spacing w:before="0"/>
              <w:jc w:val="center"/>
            </w:pPr>
            <w:r>
              <w:t>18.9 (17.0</w:t>
            </w:r>
            <w:r>
              <w:sym w:font="Symbol" w:char="F02D"/>
            </w:r>
            <w:r>
              <w:t>20.7)</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Hutt</w:t>
            </w:r>
          </w:p>
        </w:tc>
        <w:tc>
          <w:tcPr>
            <w:tcW w:w="3402" w:type="dxa"/>
            <w:tcBorders>
              <w:top w:val="nil"/>
              <w:bottom w:val="nil"/>
            </w:tcBorders>
          </w:tcPr>
          <w:p w:rsidR="00DF5EE6" w:rsidRDefault="00DF5EE6">
            <w:pPr>
              <w:pStyle w:val="TableText"/>
              <w:spacing w:before="0"/>
              <w:jc w:val="center"/>
            </w:pPr>
            <w:r>
              <w:t>18.6 (16.2</w:t>
            </w:r>
            <w:r>
              <w:sym w:font="Symbol" w:char="F02D"/>
            </w:r>
            <w:r>
              <w:t>21.0)</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Tairawhiti</w:t>
            </w:r>
          </w:p>
        </w:tc>
        <w:tc>
          <w:tcPr>
            <w:tcW w:w="3402" w:type="dxa"/>
            <w:tcBorders>
              <w:top w:val="nil"/>
              <w:bottom w:val="nil"/>
            </w:tcBorders>
          </w:tcPr>
          <w:p w:rsidR="00DF5EE6" w:rsidRDefault="00DF5EE6">
            <w:pPr>
              <w:pStyle w:val="TableText"/>
              <w:spacing w:before="0"/>
              <w:jc w:val="center"/>
            </w:pPr>
            <w:r>
              <w:t>18.5 (14.2</w:t>
            </w:r>
            <w:r>
              <w:sym w:font="Symbol" w:char="F02D"/>
            </w:r>
            <w:r>
              <w:t>22.8)</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Counties</w:t>
            </w:r>
            <w:r>
              <w:sym w:font="Symbol" w:char="F02D"/>
            </w:r>
            <w:r>
              <w:t>Manukau</w:t>
            </w:r>
          </w:p>
        </w:tc>
        <w:tc>
          <w:tcPr>
            <w:tcW w:w="3402" w:type="dxa"/>
            <w:tcBorders>
              <w:top w:val="nil"/>
              <w:bottom w:val="nil"/>
            </w:tcBorders>
          </w:tcPr>
          <w:p w:rsidR="00DF5EE6" w:rsidRDefault="00DF5EE6">
            <w:pPr>
              <w:pStyle w:val="TableText"/>
              <w:spacing w:before="0"/>
              <w:jc w:val="center"/>
            </w:pPr>
            <w:r>
              <w:t>18.2 (16.7</w:t>
            </w:r>
            <w:r>
              <w:sym w:font="Symbol" w:char="F02D"/>
            </w:r>
            <w:r>
              <w:t>19.8)</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MidCentral</w:t>
            </w:r>
          </w:p>
        </w:tc>
        <w:tc>
          <w:tcPr>
            <w:tcW w:w="3402" w:type="dxa"/>
            <w:tcBorders>
              <w:top w:val="nil"/>
              <w:bottom w:val="nil"/>
            </w:tcBorders>
          </w:tcPr>
          <w:p w:rsidR="00DF5EE6" w:rsidRDefault="00DF5EE6">
            <w:pPr>
              <w:pStyle w:val="TableText"/>
              <w:spacing w:before="0"/>
              <w:jc w:val="center"/>
            </w:pPr>
            <w:r>
              <w:t>18.2 (16.0</w:t>
            </w:r>
            <w:r>
              <w:sym w:font="Symbol" w:char="F02D"/>
            </w:r>
            <w:r>
              <w:t>20.4)</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Waitemata</w:t>
            </w:r>
          </w:p>
        </w:tc>
        <w:tc>
          <w:tcPr>
            <w:tcW w:w="3402" w:type="dxa"/>
            <w:tcBorders>
              <w:top w:val="nil"/>
              <w:bottom w:val="nil"/>
            </w:tcBorders>
          </w:tcPr>
          <w:p w:rsidR="00DF5EE6" w:rsidRDefault="00DF5EE6">
            <w:pPr>
              <w:pStyle w:val="TableText"/>
              <w:spacing w:before="0"/>
              <w:jc w:val="center"/>
            </w:pPr>
            <w:r>
              <w:t>18.0 (16.6</w:t>
            </w:r>
            <w:r>
              <w:sym w:font="Symbol" w:char="F02D"/>
            </w:r>
            <w:r>
              <w:t>19.4)</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Wairarapa</w:t>
            </w:r>
          </w:p>
        </w:tc>
        <w:tc>
          <w:tcPr>
            <w:tcW w:w="3402" w:type="dxa"/>
            <w:tcBorders>
              <w:top w:val="nil"/>
              <w:bottom w:val="nil"/>
            </w:tcBorders>
          </w:tcPr>
          <w:p w:rsidR="00DF5EE6" w:rsidRDefault="00DF5EE6">
            <w:pPr>
              <w:pStyle w:val="TableText"/>
              <w:spacing w:before="0"/>
              <w:jc w:val="center"/>
            </w:pPr>
            <w:r>
              <w:t>17.5 (13.2</w:t>
            </w:r>
            <w:r>
              <w:sym w:font="Symbol" w:char="F02D"/>
            </w:r>
            <w:r>
              <w:t>21.9)</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Nelson</w:t>
            </w:r>
            <w:r>
              <w:sym w:font="Symbol" w:char="F02D"/>
            </w:r>
            <w:r>
              <w:t>Marlborough</w:t>
            </w:r>
          </w:p>
        </w:tc>
        <w:tc>
          <w:tcPr>
            <w:tcW w:w="3402" w:type="dxa"/>
            <w:tcBorders>
              <w:top w:val="nil"/>
              <w:bottom w:val="nil"/>
            </w:tcBorders>
          </w:tcPr>
          <w:p w:rsidR="00DF5EE6" w:rsidRDefault="00DF5EE6">
            <w:pPr>
              <w:pStyle w:val="TableText"/>
              <w:spacing w:before="0"/>
              <w:jc w:val="center"/>
            </w:pPr>
            <w:r>
              <w:t>17.2 (14.6</w:t>
            </w:r>
            <w:r>
              <w:sym w:font="Symbol" w:char="F02D"/>
            </w:r>
            <w:r>
              <w:t>19.7)</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Otago</w:t>
            </w:r>
          </w:p>
        </w:tc>
        <w:tc>
          <w:tcPr>
            <w:tcW w:w="3402" w:type="dxa"/>
            <w:tcBorders>
              <w:top w:val="nil"/>
              <w:bottom w:val="nil"/>
            </w:tcBorders>
          </w:tcPr>
          <w:p w:rsidR="00DF5EE6" w:rsidRDefault="00DF5EE6">
            <w:pPr>
              <w:pStyle w:val="TableText"/>
              <w:spacing w:before="0"/>
              <w:jc w:val="center"/>
            </w:pPr>
            <w:r>
              <w:t>17.1 (15.1</w:t>
            </w:r>
            <w:r>
              <w:sym w:font="Symbol" w:char="F02D"/>
            </w:r>
            <w:r>
              <w:t>19.1)</w:t>
            </w:r>
          </w:p>
        </w:tc>
      </w:tr>
      <w:tr w:rsidR="00DF5EE6">
        <w:tblPrEx>
          <w:tblCellMar>
            <w:top w:w="0" w:type="dxa"/>
            <w:bottom w:w="0" w:type="dxa"/>
          </w:tblCellMar>
        </w:tblPrEx>
        <w:trPr>
          <w:cantSplit/>
        </w:trPr>
        <w:tc>
          <w:tcPr>
            <w:tcW w:w="2268" w:type="dxa"/>
            <w:tcBorders>
              <w:top w:val="nil"/>
              <w:bottom w:val="nil"/>
            </w:tcBorders>
          </w:tcPr>
          <w:p w:rsidR="00DF5EE6" w:rsidRDefault="00DF5EE6">
            <w:pPr>
              <w:pStyle w:val="TableText"/>
              <w:spacing w:before="0"/>
            </w:pPr>
            <w:r>
              <w:t>Waikato</w:t>
            </w:r>
          </w:p>
        </w:tc>
        <w:tc>
          <w:tcPr>
            <w:tcW w:w="3402" w:type="dxa"/>
            <w:tcBorders>
              <w:top w:val="nil"/>
              <w:bottom w:val="nil"/>
            </w:tcBorders>
          </w:tcPr>
          <w:p w:rsidR="00DF5EE6" w:rsidRDefault="00DF5EE6">
            <w:pPr>
              <w:pStyle w:val="TableText"/>
              <w:spacing w:before="0"/>
              <w:jc w:val="center"/>
            </w:pPr>
            <w:r>
              <w:t>17.0 (15.5</w:t>
            </w:r>
            <w:r>
              <w:sym w:font="Symbol" w:char="F02D"/>
            </w:r>
            <w:r>
              <w:t>18.5)</w:t>
            </w:r>
          </w:p>
        </w:tc>
      </w:tr>
      <w:tr w:rsidR="00DF5EE6">
        <w:tblPrEx>
          <w:tblCellMar>
            <w:top w:w="0" w:type="dxa"/>
            <w:bottom w:w="0" w:type="dxa"/>
          </w:tblCellMar>
        </w:tblPrEx>
        <w:trPr>
          <w:cantSplit/>
        </w:trPr>
        <w:tc>
          <w:tcPr>
            <w:tcW w:w="2268" w:type="dxa"/>
            <w:tcBorders>
              <w:top w:val="nil"/>
            </w:tcBorders>
          </w:tcPr>
          <w:p w:rsidR="00DF5EE6" w:rsidRDefault="00DF5EE6">
            <w:pPr>
              <w:pStyle w:val="TableText"/>
              <w:spacing w:before="0"/>
            </w:pPr>
            <w:r>
              <w:t>Taranaki</w:t>
            </w:r>
          </w:p>
        </w:tc>
        <w:tc>
          <w:tcPr>
            <w:tcW w:w="3402" w:type="dxa"/>
            <w:tcBorders>
              <w:top w:val="nil"/>
            </w:tcBorders>
          </w:tcPr>
          <w:p w:rsidR="00DF5EE6" w:rsidRDefault="00DF5EE6">
            <w:pPr>
              <w:pStyle w:val="TableText"/>
              <w:spacing w:before="0"/>
              <w:jc w:val="center"/>
            </w:pPr>
            <w:r>
              <w:t>16.9 (14.3</w:t>
            </w:r>
            <w:r>
              <w:sym w:font="Symbol" w:char="F02D"/>
            </w:r>
            <w:r>
              <w:t>19.5)</w:t>
            </w:r>
          </w:p>
        </w:tc>
      </w:tr>
      <w:tr w:rsidR="00DF5EE6">
        <w:tblPrEx>
          <w:tblCellMar>
            <w:top w:w="0" w:type="dxa"/>
            <w:bottom w:w="0" w:type="dxa"/>
          </w:tblCellMar>
        </w:tblPrEx>
        <w:trPr>
          <w:cantSplit/>
        </w:trPr>
        <w:tc>
          <w:tcPr>
            <w:tcW w:w="2268" w:type="dxa"/>
          </w:tcPr>
          <w:p w:rsidR="00DF5EE6" w:rsidRDefault="00DF5EE6">
            <w:pPr>
              <w:pStyle w:val="TableText"/>
              <w:rPr>
                <w:b/>
              </w:rPr>
            </w:pPr>
            <w:r>
              <w:rPr>
                <w:b/>
              </w:rPr>
              <w:t>Total</w:t>
            </w:r>
          </w:p>
        </w:tc>
        <w:tc>
          <w:tcPr>
            <w:tcW w:w="3402" w:type="dxa"/>
          </w:tcPr>
          <w:p w:rsidR="00DF5EE6" w:rsidRDefault="00DF5EE6">
            <w:pPr>
              <w:pStyle w:val="TableText"/>
              <w:jc w:val="center"/>
              <w:rPr>
                <w:b/>
              </w:rPr>
            </w:pPr>
            <w:r>
              <w:rPr>
                <w:b/>
              </w:rPr>
              <w:t>19.1 (18.6</w:t>
            </w:r>
            <w:r>
              <w:rPr>
                <w:b/>
              </w:rPr>
              <w:sym w:font="Symbol" w:char="F02D"/>
            </w:r>
            <w:r>
              <w:rPr>
                <w:b/>
              </w:rPr>
              <w:t>19.6)</w:t>
            </w:r>
          </w:p>
        </w:tc>
      </w:tr>
    </w:tbl>
    <w:p w:rsidR="00DF5EE6" w:rsidRDefault="00DF5EE6">
      <w:pPr>
        <w:pStyle w:val="Note"/>
      </w:pPr>
      <w:r>
        <w:t>Notes: Rates are standardised to the 2001 population.  95% confidence intervals (CI) are shown in parentheses.</w:t>
      </w:r>
    </w:p>
    <w:p w:rsidR="00DF5EE6" w:rsidRDefault="00DF5EE6">
      <w:pPr>
        <w:pStyle w:val="Source"/>
      </w:pPr>
      <w:r>
        <w:t>General source: NZHIS</w:t>
      </w:r>
    </w:p>
    <w:p w:rsidR="00DF5EE6" w:rsidRDefault="00DF5EE6"/>
    <w:p w:rsidR="00DF5EE6" w:rsidRDefault="00DF5EE6">
      <w:pPr>
        <w:pStyle w:val="Heading3"/>
      </w:pPr>
      <w:r>
        <w:t>General note</w:t>
      </w:r>
    </w:p>
    <w:p w:rsidR="00DF5EE6" w:rsidRDefault="00DF5EE6">
      <w:r>
        <w:t>The data presented in this section differs slightly from the data presented elsewhere in the report.  The data used here to calculate the suicide rates includes deaths where the exact nature of the death – that is, whether it was a suicide or not – could not be determined by the coroner.  As such, the pooled national suicide rate presented is slightly higher than data from other sections of the report would suggest.</w:t>
      </w:r>
    </w:p>
    <w:p w:rsidR="00DF5EE6" w:rsidRDefault="00DF5EE6"/>
    <w:p w:rsidR="00DF5EE6" w:rsidRDefault="00DF5EE6">
      <w:pPr>
        <w:pStyle w:val="Heading1"/>
      </w:pPr>
      <w:bookmarkStart w:id="57" w:name="_Toc7947575"/>
      <w:bookmarkStart w:id="58" w:name="_Toc90093024"/>
      <w:r>
        <w:br w:type="page"/>
      </w:r>
      <w:bookmarkStart w:id="59" w:name="_Toc102282383"/>
      <w:r>
        <w:t>7</w:t>
      </w:r>
      <w:r>
        <w:tab/>
        <w:t>Labour-Force Participation</w:t>
      </w:r>
      <w:bookmarkEnd w:id="57"/>
      <w:bookmarkEnd w:id="58"/>
      <w:bookmarkEnd w:id="59"/>
    </w:p>
    <w:p w:rsidR="00DF5EE6" w:rsidRDefault="00DF5EE6">
      <w:r>
        <w:t>In the last 50 years in New Zealand, the male labour-force participation rate (LFPR) has been consistently higher than the female LFPR.  The pattern of LFPR for different age groups has been reasonably consistent over the last 15 years (with the exception of the 15</w:t>
      </w:r>
      <w:r>
        <w:sym w:font="Symbol" w:char="F02D"/>
      </w:r>
      <w:r>
        <w:t>24-year-old age group).  The increasing female LFPR appears to coincide with an increasing male suicide rate (Figure 7.1).</w:t>
      </w:r>
    </w:p>
    <w:p w:rsidR="00DF5EE6" w:rsidRDefault="00DF5EE6"/>
    <w:p w:rsidR="00DF5EE6" w:rsidRDefault="00DF5EE6">
      <w:pPr>
        <w:pStyle w:val="Figure"/>
        <w:rPr>
          <w:b w:val="0"/>
        </w:rPr>
      </w:pPr>
      <w:bookmarkStart w:id="60" w:name="_Toc102282421"/>
      <w:r>
        <w:t>Figure 7.1:</w:t>
      </w:r>
      <w:r>
        <w:rPr>
          <w:b w:val="0"/>
        </w:rPr>
        <w:tab/>
        <w:t>Labour-force participation rate (LFPR) and suicide rates, by sex, 1951</w:t>
      </w:r>
      <w:r>
        <w:rPr>
          <w:b w:val="0"/>
        </w:rPr>
        <w:sym w:font="Symbol" w:char="F02D"/>
      </w:r>
      <w:r>
        <w:rPr>
          <w:b w:val="0"/>
        </w:rPr>
        <w:t>99</w:t>
      </w:r>
      <w:bookmarkEnd w:id="60"/>
    </w:p>
    <w:p w:rsidR="00DF5EE6" w:rsidRDefault="00DF5EE6">
      <w:r>
        <w:pict>
          <v:shape id="_x0000_i1042" type="#_x0000_t75" style="width:467.25pt;height:286.5pt">
            <v:imagedata r:id="rId34" o:title=""/>
          </v:shape>
        </w:pict>
      </w:r>
    </w:p>
    <w:p w:rsidR="00DF5EE6" w:rsidRDefault="00DF5EE6">
      <w:pPr>
        <w:pStyle w:val="Note"/>
      </w:pPr>
      <w:r>
        <w:t>Note: The suicide rate is standardised to the Segi world population.</w:t>
      </w:r>
    </w:p>
    <w:p w:rsidR="00DF5EE6" w:rsidRDefault="00DF5EE6">
      <w:pPr>
        <w:pStyle w:val="Source"/>
        <w:rPr>
          <w:b/>
          <w:bCs/>
        </w:rPr>
      </w:pPr>
      <w:r>
        <w:t xml:space="preserve">General source: Statistics New Zealand.  </w:t>
      </w:r>
    </w:p>
    <w:p w:rsidR="00DF5EE6" w:rsidRDefault="00DF5EE6"/>
    <w:p w:rsidR="00DF5EE6" w:rsidRDefault="00DF5EE6">
      <w:pPr>
        <w:pStyle w:val="Heading2"/>
      </w:pPr>
      <w:bookmarkStart w:id="61" w:name="_Toc102282384"/>
      <w:r>
        <w:t>Key trends and observations</w:t>
      </w:r>
      <w:bookmarkEnd w:id="61"/>
    </w:p>
    <w:p w:rsidR="00DF5EE6" w:rsidRDefault="00DF5EE6">
      <w:pPr>
        <w:pStyle w:val="Bullet"/>
        <w:spacing w:before="0"/>
      </w:pPr>
      <w:r>
        <w:t>In the last 50 years in New Zealand, the male LFPR has been consistently higher than the female LFPR, but the gap between the two has narrowed in the last 20 years.</w:t>
      </w:r>
    </w:p>
    <w:p w:rsidR="00DF5EE6" w:rsidRDefault="00DF5EE6">
      <w:pPr>
        <w:pStyle w:val="Bullet"/>
      </w:pPr>
      <w:r>
        <w:t>The pattern of LFPR for different age groups has been reasonably consistent over the last 15 years with the exception of the 15</w:t>
      </w:r>
      <w:r>
        <w:sym w:font="Symbol" w:char="F02D"/>
      </w:r>
      <w:r>
        <w:t>24-year-old age group, where the LFPR has consistently decreased in this time period.  However, a comparison of youth LFPR (including by gender) is limited due to changing patterns of tertiary education and limited data.</w:t>
      </w:r>
    </w:p>
    <w:p w:rsidR="00DF5EE6" w:rsidRDefault="00DF5EE6">
      <w:pPr>
        <w:pStyle w:val="Bullet"/>
        <w:keepNext/>
      </w:pPr>
      <w:r>
        <w:t>The male LFPR jumped in the late 1960s, but otherwise is reasonably consistent.  The female LFPR increased steadily from the 1960s to the 1990s.</w:t>
      </w:r>
    </w:p>
    <w:p w:rsidR="00DF5EE6" w:rsidRDefault="00DF5EE6">
      <w:pPr>
        <w:pStyle w:val="Bullet"/>
      </w:pPr>
      <w:r>
        <w:t>While the rising female LFPR is associated with a rising male suicide rate, the association was not statistically significant.</w:t>
      </w:r>
      <w:r>
        <w:rPr>
          <w:rStyle w:val="FootnoteReference"/>
        </w:rPr>
        <w:footnoteReference w:id="3"/>
      </w:r>
    </w:p>
    <w:p w:rsidR="00DF5EE6" w:rsidRDefault="00DF5EE6"/>
    <w:p w:rsidR="00DF5EE6" w:rsidRDefault="00DF5EE6">
      <w:pPr>
        <w:pStyle w:val="Heading3"/>
      </w:pPr>
      <w:r>
        <w:t>Comment</w:t>
      </w:r>
    </w:p>
    <w:p w:rsidR="00DF5EE6" w:rsidRDefault="00DF5EE6">
      <w:r>
        <w:t>Although the findings of empirical research elsewhere are somewhat inconsistent in this area, on the whole it appears that an increase in the female labour-force participation rate (LFPR) is initially associated with increased national-level suicide rates for both sexes.  Subsequently, male suicide rates continue to increase with increasing female labour-force participation, but females have an associated benefit from the changes, with their suicide rates stabilising and then later decreasing.  Eventually, males also experience a gradually reducing negative association of the female LFPR with their suicide rates.  These international patterns appear to be affected by factors such as marital status and urbanisation.</w:t>
      </w:r>
    </w:p>
    <w:p w:rsidR="00DF5EE6" w:rsidRDefault="00DF5EE6"/>
    <w:p w:rsidR="00DF5EE6" w:rsidRDefault="00DF5EE6">
      <w:pPr>
        <w:pStyle w:val="Heading1"/>
      </w:pPr>
      <w:bookmarkStart w:id="62" w:name="_Toc7947576"/>
      <w:bookmarkStart w:id="63" w:name="_Toc90093025"/>
      <w:r>
        <w:br w:type="page"/>
      </w:r>
      <w:bookmarkStart w:id="64" w:name="_Toc102282385"/>
      <w:r>
        <w:t>8</w:t>
      </w:r>
      <w:r>
        <w:tab/>
        <w:t>The Economic Business Cycle</w:t>
      </w:r>
      <w:bookmarkEnd w:id="62"/>
      <w:bookmarkEnd w:id="63"/>
      <w:bookmarkEnd w:id="64"/>
    </w:p>
    <w:p w:rsidR="00DF5EE6" w:rsidRDefault="00DF5EE6">
      <w:r>
        <w:t>Gross domestic product (GDP) has been rising steadily in New Zealand, coinciding with rising suicide rates for younger people.  However, annual fluctuations in the economic business cycle were not statistically significantly associated with age-specific suicide rates.</w:t>
      </w:r>
    </w:p>
    <w:p w:rsidR="00DF5EE6" w:rsidRDefault="00DF5EE6"/>
    <w:p w:rsidR="00DF5EE6" w:rsidRDefault="00DF5EE6">
      <w:pPr>
        <w:pStyle w:val="Figure"/>
        <w:rPr>
          <w:b w:val="0"/>
        </w:rPr>
      </w:pPr>
      <w:bookmarkStart w:id="65" w:name="_Toc102282422"/>
      <w:r>
        <w:t>Figure 8.1:</w:t>
      </w:r>
      <w:r>
        <w:rPr>
          <w:b w:val="0"/>
        </w:rPr>
        <w:tab/>
        <w:t>Gross domestic product (GDP) per capita and age-standardised suicide rate, 1955</w:t>
      </w:r>
      <w:r>
        <w:rPr>
          <w:b w:val="0"/>
        </w:rPr>
        <w:sym w:font="Symbol" w:char="F02D"/>
      </w:r>
      <w:r>
        <w:rPr>
          <w:b w:val="0"/>
        </w:rPr>
        <w:t>98</w:t>
      </w:r>
      <w:bookmarkEnd w:id="65"/>
    </w:p>
    <w:p w:rsidR="00DF5EE6" w:rsidRDefault="00DF5EE6">
      <w:r>
        <w:pict>
          <v:shape id="_x0000_i1043" type="#_x0000_t75" style="width:467.25pt;height:286.5pt">
            <v:imagedata r:id="rId35" o:title=""/>
          </v:shape>
        </w:pict>
      </w:r>
    </w:p>
    <w:p w:rsidR="00DF5EE6" w:rsidRDefault="00DF5EE6">
      <w:pPr>
        <w:pStyle w:val="Note"/>
      </w:pPr>
      <w:r>
        <w:t>Notes: GDP is expressed in 1991/1992 prices.  Suicide rate is standardised to the Segi world population.</w:t>
      </w:r>
    </w:p>
    <w:p w:rsidR="00DF5EE6" w:rsidRDefault="00DF5EE6"/>
    <w:p w:rsidR="00DF5EE6" w:rsidRDefault="00DF5EE6">
      <w:pPr>
        <w:pStyle w:val="Heading2"/>
      </w:pPr>
      <w:bookmarkStart w:id="66" w:name="_Toc102282386"/>
      <w:r>
        <w:t>Key trends and observations</w:t>
      </w:r>
      <w:bookmarkEnd w:id="66"/>
    </w:p>
    <w:p w:rsidR="00DF5EE6" w:rsidRDefault="00DF5EE6">
      <w:pPr>
        <w:pStyle w:val="Bullet"/>
        <w:spacing w:before="0"/>
      </w:pPr>
      <w:r>
        <w:t>GDP has been steadily increasing since 1955 and there was a period of relatively high growth during the late 1990s following a fall in the early years of this decade.  There is no apparent association with this pattern in GDP and overall suicide rates (Figure 8.1) or the suicide rates of the 15</w:t>
      </w:r>
      <w:r>
        <w:sym w:font="Symbol" w:char="F02D"/>
      </w:r>
      <w:r>
        <w:t>24 and 25</w:t>
      </w:r>
      <w:r>
        <w:sym w:font="Symbol" w:char="F02D"/>
      </w:r>
      <w:r>
        <w:t>44-year-old age groups (Figure 8.2).</w:t>
      </w:r>
    </w:p>
    <w:p w:rsidR="00DF5EE6" w:rsidRDefault="00DF5EE6">
      <w:pPr>
        <w:pStyle w:val="Bullet"/>
      </w:pPr>
      <w:r>
        <w:t>There was no apparent association of Māori suicide rates with GDP (Figure 8.3), but data was limited.</w:t>
      </w:r>
    </w:p>
    <w:p w:rsidR="00DF5EE6" w:rsidRDefault="00DF5EE6">
      <w:pPr>
        <w:pStyle w:val="Bullet"/>
        <w:keepLines/>
      </w:pPr>
      <w:r>
        <w:t>Fluctuations in the economic business cycle, as measured by percentage change in GDP (Figure 8.4), appear to have an association with 25</w:t>
      </w:r>
      <w:r>
        <w:sym w:font="Symbol" w:char="F02D"/>
      </w:r>
      <w:r>
        <w:t>44 and 45</w:t>
      </w:r>
      <w:r>
        <w:sym w:font="Symbol" w:char="F02D"/>
      </w:r>
      <w:r>
        <w:t>64-year-old suicide rates, with decreases in percentage change in GDP roughly coinciding with increases in these suicide rates.  However, neither of these associations was statistically significant to a 90 percent level.</w:t>
      </w:r>
      <w:r>
        <w:rPr>
          <w:rStyle w:val="FootnoteReference"/>
        </w:rPr>
        <w:footnoteReference w:id="4"/>
      </w:r>
    </w:p>
    <w:p w:rsidR="00DF5EE6" w:rsidRDefault="00DF5EE6"/>
    <w:p w:rsidR="00DF5EE6" w:rsidRDefault="00DF5EE6">
      <w:pPr>
        <w:pStyle w:val="Figure"/>
        <w:rPr>
          <w:b w:val="0"/>
        </w:rPr>
      </w:pPr>
      <w:bookmarkStart w:id="67" w:name="_Toc102282423"/>
      <w:r>
        <w:t>Figure 8.2:</w:t>
      </w:r>
      <w:r>
        <w:rPr>
          <w:b w:val="0"/>
        </w:rPr>
        <w:tab/>
        <w:t>Gross domestic product (GDP) per capita and suicide rate, 15</w:t>
      </w:r>
      <w:r>
        <w:rPr>
          <w:b w:val="0"/>
        </w:rPr>
        <w:sym w:font="Symbol" w:char="F02D"/>
      </w:r>
      <w:r>
        <w:rPr>
          <w:b w:val="0"/>
        </w:rPr>
        <w:t>24 and 25</w:t>
      </w:r>
      <w:r>
        <w:rPr>
          <w:b w:val="0"/>
        </w:rPr>
        <w:sym w:font="Symbol" w:char="F02D"/>
      </w:r>
      <w:r>
        <w:rPr>
          <w:b w:val="0"/>
        </w:rPr>
        <w:t>44-year-old age groups, 1955</w:t>
      </w:r>
      <w:r>
        <w:rPr>
          <w:b w:val="0"/>
        </w:rPr>
        <w:sym w:font="Symbol" w:char="F02D"/>
      </w:r>
      <w:r>
        <w:rPr>
          <w:b w:val="0"/>
        </w:rPr>
        <w:t>98</w:t>
      </w:r>
      <w:bookmarkEnd w:id="67"/>
    </w:p>
    <w:p w:rsidR="00DF5EE6" w:rsidRDefault="00DF5EE6">
      <w:r>
        <w:pict>
          <v:shape id="_x0000_i1044" type="#_x0000_t75" style="width:467.25pt;height:286.5pt">
            <v:imagedata r:id="rId36" o:title=""/>
          </v:shape>
        </w:pict>
      </w:r>
    </w:p>
    <w:p w:rsidR="00DF5EE6" w:rsidRDefault="00DF5EE6">
      <w:pPr>
        <w:pStyle w:val="Note"/>
      </w:pPr>
      <w:r>
        <w:t>Note: GDP is expressed in 1991/92 prices.</w:t>
      </w:r>
    </w:p>
    <w:p w:rsidR="00DF5EE6" w:rsidRDefault="00DF5EE6"/>
    <w:p w:rsidR="00DF5EE6" w:rsidRDefault="00DF5EE6">
      <w:pPr>
        <w:pStyle w:val="Figure"/>
        <w:rPr>
          <w:b w:val="0"/>
        </w:rPr>
      </w:pPr>
      <w:bookmarkStart w:id="68" w:name="_Toc102282424"/>
      <w:r>
        <w:t>Figure 8.3:</w:t>
      </w:r>
      <w:r>
        <w:rPr>
          <w:b w:val="0"/>
        </w:rPr>
        <w:tab/>
        <w:t>Gross domestic product (GDP) per capita and Māori age-standardised suicide rate, 1988</w:t>
      </w:r>
      <w:r>
        <w:rPr>
          <w:b w:val="0"/>
        </w:rPr>
        <w:sym w:font="Symbol" w:char="F02D"/>
      </w:r>
      <w:r>
        <w:rPr>
          <w:b w:val="0"/>
        </w:rPr>
        <w:t>99</w:t>
      </w:r>
      <w:bookmarkEnd w:id="68"/>
    </w:p>
    <w:p w:rsidR="00DF5EE6" w:rsidRDefault="00DF5EE6">
      <w:r>
        <w:pict>
          <v:shape id="_x0000_i1045" type="#_x0000_t75" style="width:467.25pt;height:286.5pt">
            <v:imagedata r:id="rId37" o:title=""/>
          </v:shape>
        </w:pict>
      </w:r>
    </w:p>
    <w:p w:rsidR="00DF5EE6" w:rsidRDefault="00DF5EE6">
      <w:pPr>
        <w:pStyle w:val="Note"/>
      </w:pPr>
      <w:r>
        <w:t>Notes: Suicide rate is standardised to the Segi world population.  Suicide rates are adjusted for numerator</w:t>
      </w:r>
      <w:r>
        <w:sym w:font="Symbol" w:char="F02D"/>
      </w:r>
      <w:r>
        <w:t>denominator bias.  GDP is expressed in 1995/96 prices.</w:t>
      </w:r>
    </w:p>
    <w:p w:rsidR="00DF5EE6" w:rsidRDefault="00DF5EE6"/>
    <w:p w:rsidR="00DF5EE6" w:rsidRDefault="00DF5EE6">
      <w:pPr>
        <w:pStyle w:val="Figure"/>
        <w:rPr>
          <w:b w:val="0"/>
        </w:rPr>
      </w:pPr>
      <w:bookmarkStart w:id="69" w:name="_Toc102282425"/>
      <w:r>
        <w:t>Figure 8.4:</w:t>
      </w:r>
      <w:r>
        <w:rPr>
          <w:b w:val="0"/>
        </w:rPr>
        <w:tab/>
        <w:t>Percentage change in gross domestic product (GDP) per capita and age-specific suicide rate, 25</w:t>
      </w:r>
      <w:r>
        <w:rPr>
          <w:b w:val="0"/>
        </w:rPr>
        <w:sym w:font="Symbol" w:char="F02D"/>
      </w:r>
      <w:r>
        <w:rPr>
          <w:b w:val="0"/>
        </w:rPr>
        <w:t>44 and 45</w:t>
      </w:r>
      <w:r>
        <w:rPr>
          <w:b w:val="0"/>
        </w:rPr>
        <w:sym w:font="Symbol" w:char="F02D"/>
      </w:r>
      <w:r>
        <w:rPr>
          <w:b w:val="0"/>
        </w:rPr>
        <w:t>64-year-old age groups, 1957</w:t>
      </w:r>
      <w:r>
        <w:rPr>
          <w:b w:val="0"/>
        </w:rPr>
        <w:sym w:font="Symbol" w:char="F02D"/>
      </w:r>
      <w:r>
        <w:rPr>
          <w:b w:val="0"/>
        </w:rPr>
        <w:t>97</w:t>
      </w:r>
      <w:bookmarkEnd w:id="69"/>
    </w:p>
    <w:p w:rsidR="00DF5EE6" w:rsidRDefault="00DF5EE6">
      <w:r>
        <w:pict>
          <v:shape id="_x0000_i1046" type="#_x0000_t75" style="width:465.75pt;height:330.75pt" o:allowincell="f" o:allowoverlap="f">
            <v:imagedata r:id="rId38" o:title=""/>
          </v:shape>
        </w:pict>
      </w:r>
    </w:p>
    <w:p w:rsidR="00DF5EE6" w:rsidRDefault="00DF5EE6">
      <w:pPr>
        <w:pStyle w:val="Source"/>
      </w:pPr>
      <w:r>
        <w:t>General source: NZHIS, Statistics New Zealand</w:t>
      </w:r>
    </w:p>
    <w:p w:rsidR="00DF5EE6" w:rsidRDefault="00DF5EE6"/>
    <w:p w:rsidR="00DF5EE6" w:rsidRDefault="00DF5EE6">
      <w:pPr>
        <w:pStyle w:val="Heading1"/>
      </w:pPr>
      <w:bookmarkStart w:id="70" w:name="_Toc90093026"/>
      <w:r>
        <w:br w:type="page"/>
      </w:r>
      <w:bookmarkStart w:id="71" w:name="_Toc102282387"/>
      <w:r>
        <w:t>9</w:t>
      </w:r>
      <w:r>
        <w:tab/>
        <w:t>Income Inequality</w:t>
      </w:r>
      <w:bookmarkEnd w:id="70"/>
      <w:bookmarkEnd w:id="71"/>
    </w:p>
    <w:p w:rsidR="00DF5EE6" w:rsidRDefault="00DF5EE6">
      <w:r>
        <w:rPr>
          <w:noProof/>
        </w:rPr>
        <w:t>There</w:t>
      </w:r>
      <w:r>
        <w:t xml:space="preserve"> is no simple overall association between changing suicide rates and changing income inequality in the 1980s and 1990s.</w:t>
      </w:r>
    </w:p>
    <w:p w:rsidR="00DF5EE6" w:rsidRDefault="00DF5EE6"/>
    <w:p w:rsidR="00DF5EE6" w:rsidRDefault="00DF5EE6">
      <w:pPr>
        <w:pStyle w:val="Figure"/>
        <w:rPr>
          <w:b w:val="0"/>
        </w:rPr>
      </w:pPr>
      <w:bookmarkStart w:id="72" w:name="_Toc102282426"/>
      <w:r>
        <w:t>Figure 9.1:</w:t>
      </w:r>
      <w:r>
        <w:rPr>
          <w:b w:val="0"/>
        </w:rPr>
        <w:tab/>
        <w:t>Two ratios of income inequality (50/10 and 75/25) and age-standardised suicide rate, 1982</w:t>
      </w:r>
      <w:r>
        <w:rPr>
          <w:b w:val="0"/>
        </w:rPr>
        <w:sym w:font="Symbol" w:char="F02D"/>
      </w:r>
      <w:r>
        <w:rPr>
          <w:b w:val="0"/>
        </w:rPr>
        <w:t>98</w:t>
      </w:r>
      <w:bookmarkEnd w:id="72"/>
    </w:p>
    <w:p w:rsidR="00DF5EE6" w:rsidRDefault="00DF5EE6">
      <w:r>
        <w:pict>
          <v:shape id="_x0000_i1047" type="#_x0000_t75" style="width:467.25pt;height:286.5pt">
            <v:imagedata r:id="rId39" o:title=""/>
          </v:shape>
        </w:pict>
      </w:r>
    </w:p>
    <w:p w:rsidR="00DF5EE6" w:rsidRDefault="00DF5EE6">
      <w:pPr>
        <w:pStyle w:val="Note"/>
      </w:pPr>
      <w:r>
        <w:t>Note: The suicide rate is standardised to the 2001 population.</w:t>
      </w:r>
    </w:p>
    <w:p w:rsidR="00DF5EE6" w:rsidRDefault="00DF5EE6"/>
    <w:p w:rsidR="00DF5EE6" w:rsidRDefault="00DF5EE6">
      <w:pPr>
        <w:pStyle w:val="Heading2"/>
      </w:pPr>
      <w:bookmarkStart w:id="73" w:name="_Toc102282388"/>
      <w:r>
        <w:t>Key trends and observations</w:t>
      </w:r>
      <w:bookmarkEnd w:id="73"/>
    </w:p>
    <w:p w:rsidR="00DF5EE6" w:rsidRDefault="00DF5EE6">
      <w:pPr>
        <w:pStyle w:val="Bullet"/>
        <w:spacing w:before="0"/>
      </w:pPr>
      <w:r>
        <w:t xml:space="preserve">There is no </w:t>
      </w:r>
      <w:r>
        <w:rPr>
          <w:i/>
        </w:rPr>
        <w:t>overall</w:t>
      </w:r>
      <w:r>
        <w:t xml:space="preserve"> association of changing suicide rates and changing income inequality over the last 20 years in New Zealand.</w:t>
      </w:r>
    </w:p>
    <w:p w:rsidR="00DF5EE6" w:rsidRDefault="00DF5EE6">
      <w:pPr>
        <w:pStyle w:val="Bullet"/>
      </w:pPr>
      <w:r>
        <w:t>By age group, there might be some association of increasing income inequality with increasing youth suicide, but the converse is true for older people.  Regarding young people, however, note that the marked upswing in income inequality (about 1987 to 1991) actually came after the marked upswing in 15</w:t>
      </w:r>
      <w:r>
        <w:sym w:font="Symbol" w:char="F02D"/>
      </w:r>
      <w:r>
        <w:t>24-year-old suicide rates (about 1986 to 1989, see Figure 2.1).</w:t>
      </w:r>
    </w:p>
    <w:p w:rsidR="00DF5EE6" w:rsidRDefault="00DF5EE6"/>
    <w:p w:rsidR="00DF5EE6" w:rsidRDefault="00DF5EE6">
      <w:pPr>
        <w:pStyle w:val="Figure"/>
        <w:rPr>
          <w:b w:val="0"/>
        </w:rPr>
      </w:pPr>
      <w:bookmarkStart w:id="74" w:name="_Toc102282427"/>
      <w:r>
        <w:t>Figure 9.2:</w:t>
      </w:r>
      <w:r>
        <w:rPr>
          <w:b w:val="0"/>
        </w:rPr>
        <w:tab/>
        <w:t>Ratio of income inequality (75/25) and age-specific suicide rates (15</w:t>
      </w:r>
      <w:r>
        <w:rPr>
          <w:b w:val="0"/>
        </w:rPr>
        <w:sym w:font="Symbol" w:char="F02D"/>
      </w:r>
      <w:r>
        <w:rPr>
          <w:b w:val="0"/>
        </w:rPr>
        <w:t>24 and 25</w:t>
      </w:r>
      <w:r>
        <w:rPr>
          <w:b w:val="0"/>
        </w:rPr>
        <w:sym w:font="Symbol" w:char="F02D"/>
      </w:r>
      <w:r>
        <w:rPr>
          <w:b w:val="0"/>
        </w:rPr>
        <w:t>44-year-olds), 1982</w:t>
      </w:r>
      <w:r>
        <w:rPr>
          <w:b w:val="0"/>
        </w:rPr>
        <w:sym w:font="Symbol" w:char="F02D"/>
      </w:r>
      <w:r>
        <w:rPr>
          <w:b w:val="0"/>
        </w:rPr>
        <w:t>98</w:t>
      </w:r>
      <w:bookmarkEnd w:id="74"/>
    </w:p>
    <w:p w:rsidR="00DF5EE6" w:rsidRDefault="00DF5EE6">
      <w:r>
        <w:pict>
          <v:shape id="_x0000_i1048" type="#_x0000_t75" style="width:411.75pt;height:251.25pt">
            <v:imagedata r:id="rId40" o:title=""/>
          </v:shape>
        </w:pict>
      </w:r>
    </w:p>
    <w:p w:rsidR="00DF5EE6" w:rsidRDefault="00DF5EE6"/>
    <w:p w:rsidR="00DF5EE6" w:rsidRDefault="00DF5EE6">
      <w:pPr>
        <w:pStyle w:val="Figure"/>
        <w:rPr>
          <w:b w:val="0"/>
        </w:rPr>
      </w:pPr>
      <w:bookmarkStart w:id="75" w:name="_Toc102282428"/>
      <w:r>
        <w:t>Figure 9.3:</w:t>
      </w:r>
      <w:r>
        <w:rPr>
          <w:b w:val="0"/>
        </w:rPr>
        <w:tab/>
        <w:t>Ratio of income inequality (75/25) and age-specific suicide rates (45</w:t>
      </w:r>
      <w:r>
        <w:rPr>
          <w:b w:val="0"/>
        </w:rPr>
        <w:sym w:font="Symbol" w:char="F02D"/>
      </w:r>
      <w:r>
        <w:rPr>
          <w:b w:val="0"/>
        </w:rPr>
        <w:t>64-year-olds and 65+), 1982</w:t>
      </w:r>
      <w:r>
        <w:rPr>
          <w:b w:val="0"/>
        </w:rPr>
        <w:sym w:font="Symbol" w:char="F02D"/>
      </w:r>
      <w:r>
        <w:rPr>
          <w:b w:val="0"/>
        </w:rPr>
        <w:t>98</w:t>
      </w:r>
      <w:bookmarkEnd w:id="75"/>
    </w:p>
    <w:p w:rsidR="00DF5EE6" w:rsidRDefault="00DF5EE6">
      <w:r>
        <w:pict>
          <v:shape id="_x0000_i1049" type="#_x0000_t75" style="width:411.75pt;height:252pt">
            <v:imagedata r:id="rId41" o:title=""/>
          </v:shape>
        </w:pict>
      </w:r>
    </w:p>
    <w:p w:rsidR="00DF5EE6" w:rsidRDefault="00DF5EE6">
      <w:pPr>
        <w:pStyle w:val="Note"/>
      </w:pPr>
      <w:r>
        <w:t>Note: In New Zealand, income inequality measured by the Gini coefficient increased dramatically in the late 1980s.  However, data inadequacies prevent a long time series.  In this section we use yearly ratios of 50th to 10th and 75th to 25th percentiles of household incomes from 1982 onwards.</w:t>
      </w:r>
    </w:p>
    <w:p w:rsidR="00DF5EE6" w:rsidRDefault="00DF5EE6"/>
    <w:p w:rsidR="00DF5EE6" w:rsidRDefault="00DF5EE6">
      <w:pPr>
        <w:pStyle w:val="Heading6"/>
        <w:rPr>
          <w:sz w:val="20"/>
        </w:rPr>
      </w:pPr>
      <w:r>
        <w:t xml:space="preserve">Source: Income inequality data: M Mowbray, </w:t>
      </w:r>
      <w:r>
        <w:rPr>
          <w:i/>
        </w:rPr>
        <w:t>Distribution and Disparity: New Zealand household incomes</w:t>
      </w:r>
      <w:r>
        <w:t xml:space="preserve">, Ministry of Social Policy, Wellington, 2001.  </w:t>
      </w:r>
      <w:r>
        <w:rPr>
          <w:sz w:val="20"/>
        </w:rPr>
        <w:t>NZHIS</w:t>
      </w:r>
    </w:p>
    <w:p w:rsidR="00DF5EE6" w:rsidRDefault="00DF5EE6">
      <w:pPr>
        <w:pStyle w:val="Source"/>
      </w:pPr>
      <w:bookmarkStart w:id="76" w:name="_Toc7947578"/>
      <w:bookmarkStart w:id="77" w:name="_Toc90093027"/>
      <w:r>
        <w:br w:type="page"/>
      </w:r>
      <w:bookmarkStart w:id="78" w:name="_Toc102282389"/>
      <w:r>
        <w:t>10</w:t>
      </w:r>
      <w:r>
        <w:tab/>
        <w:t>Availability of Means to Commit Suicide</w:t>
      </w:r>
      <w:bookmarkEnd w:id="76"/>
      <w:bookmarkEnd w:id="77"/>
      <w:bookmarkEnd w:id="78"/>
    </w:p>
    <w:p w:rsidR="00DF5EE6" w:rsidRDefault="00DF5EE6">
      <w:r>
        <w:t>The New Zealand trend towards increased hangings is consistent with a worldwide trend toward both increased hangings and increased use of violent suicide methods.</w:t>
      </w:r>
    </w:p>
    <w:p w:rsidR="00DF5EE6" w:rsidRDefault="00DF5EE6"/>
    <w:p w:rsidR="00DF5EE6" w:rsidRDefault="00DF5EE6">
      <w:pPr>
        <w:pStyle w:val="Figure"/>
        <w:ind w:left="1418" w:hanging="1418"/>
        <w:rPr>
          <w:b w:val="0"/>
        </w:rPr>
      </w:pPr>
      <w:bookmarkStart w:id="79" w:name="_Toc102282429"/>
      <w:r>
        <w:t>Figure 10.1:</w:t>
      </w:r>
      <w:r>
        <w:rPr>
          <w:b w:val="0"/>
        </w:rPr>
        <w:tab/>
        <w:t>Suicide by hanging, males and females, 1977</w:t>
      </w:r>
      <w:r>
        <w:rPr>
          <w:b w:val="0"/>
        </w:rPr>
        <w:sym w:font="Symbol" w:char="F02D"/>
      </w:r>
      <w:r>
        <w:rPr>
          <w:b w:val="0"/>
        </w:rPr>
        <w:t>96</w:t>
      </w:r>
      <w:bookmarkEnd w:id="79"/>
    </w:p>
    <w:p w:rsidR="00DF5EE6" w:rsidRDefault="00DF5EE6">
      <w:r>
        <w:pict>
          <v:shape id="_x0000_i1050" type="#_x0000_t75" style="width:467.25pt;height:286.5pt">
            <v:imagedata r:id="rId42" o:title=""/>
          </v:shape>
        </w:pict>
      </w:r>
    </w:p>
    <w:p w:rsidR="00DF5EE6" w:rsidRDefault="00DF5EE6"/>
    <w:p w:rsidR="00DF5EE6" w:rsidRDefault="00DF5EE6">
      <w:pPr>
        <w:pStyle w:val="Heading2"/>
      </w:pPr>
      <w:bookmarkStart w:id="80" w:name="_Toc102282390"/>
      <w:r>
        <w:t>Key trends and observations</w:t>
      </w:r>
      <w:bookmarkEnd w:id="80"/>
    </w:p>
    <w:p w:rsidR="00DF5EE6" w:rsidRDefault="00DF5EE6">
      <w:pPr>
        <w:pStyle w:val="Bullet"/>
        <w:spacing w:before="0"/>
      </w:pPr>
      <w:r>
        <w:t>The greater the availability of a particular method of causing death (eg, firearms), the more likely it is to be used to commit suicide.  From 1977 to 1996 the number of suicides by hanging and vehicle exhaust gas increased.  The ability to restrict these means is limited.</w:t>
      </w:r>
    </w:p>
    <w:p w:rsidR="00DF5EE6" w:rsidRDefault="00DF5EE6">
      <w:pPr>
        <w:pStyle w:val="Bullet"/>
      </w:pPr>
      <w:r>
        <w:t>In the same period, the number of suicides by self-poisoning and firearms decreased.</w:t>
      </w:r>
    </w:p>
    <w:p w:rsidR="00DF5EE6" w:rsidRDefault="00DF5EE6"/>
    <w:p w:rsidR="00DF5EE6" w:rsidRDefault="00DF5EE6">
      <w:pPr>
        <w:pStyle w:val="Heading3"/>
      </w:pPr>
      <w:r>
        <w:t>Comment</w:t>
      </w:r>
    </w:p>
    <w:p w:rsidR="00DF5EE6" w:rsidRDefault="00DF5EE6">
      <w:r>
        <w:t>It has been argued that the increase in hangings is displacement due to decreased access to other methods.  Regardless of this, due to the high proportion of suicides in New Zealand that use methods that are difficult to restrict access to (such as hanging and vehicle exhaust gas), there does not seem to be much likelihood of decreasing suicide rates in New Zealand by decreasing the availability of suicide methods.</w:t>
      </w:r>
    </w:p>
    <w:p w:rsidR="00DF5EE6" w:rsidRDefault="00DF5EE6"/>
    <w:p w:rsidR="00DF5EE6" w:rsidRDefault="00DF5EE6">
      <w:pPr>
        <w:pStyle w:val="Table"/>
        <w:rPr>
          <w:b w:val="0"/>
        </w:rPr>
      </w:pPr>
      <w:bookmarkStart w:id="81" w:name="_Toc102282403"/>
      <w:r>
        <w:t>Table 10.1:</w:t>
      </w:r>
      <w:r>
        <w:rPr>
          <w:b w:val="0"/>
        </w:rPr>
        <w:tab/>
        <w:t>Percentage of suicides using four common methods, 1977 and 1996</w:t>
      </w:r>
      <w:bookmarkEnd w:id="8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772"/>
        <w:gridCol w:w="1772"/>
      </w:tblGrid>
      <w:tr w:rsidR="00DF5EE6">
        <w:tblPrEx>
          <w:tblCellMar>
            <w:top w:w="0" w:type="dxa"/>
            <w:bottom w:w="0" w:type="dxa"/>
          </w:tblCellMar>
        </w:tblPrEx>
        <w:trPr>
          <w:cantSplit/>
        </w:trPr>
        <w:tc>
          <w:tcPr>
            <w:tcW w:w="2552" w:type="dxa"/>
            <w:vMerge w:val="restart"/>
          </w:tcPr>
          <w:p w:rsidR="00DF5EE6" w:rsidRDefault="00DF5EE6">
            <w:pPr>
              <w:pStyle w:val="TableText"/>
              <w:keepNext/>
            </w:pPr>
          </w:p>
        </w:tc>
        <w:tc>
          <w:tcPr>
            <w:tcW w:w="3544" w:type="dxa"/>
            <w:gridSpan w:val="2"/>
          </w:tcPr>
          <w:p w:rsidR="00DF5EE6" w:rsidRDefault="00DF5EE6">
            <w:pPr>
              <w:pStyle w:val="TableText"/>
              <w:keepNext/>
              <w:jc w:val="center"/>
              <w:rPr>
                <w:b/>
                <w:caps/>
              </w:rPr>
            </w:pPr>
            <w:r>
              <w:rPr>
                <w:b/>
              </w:rPr>
              <w:t>Percentage of suicides</w:t>
            </w:r>
          </w:p>
        </w:tc>
      </w:tr>
      <w:tr w:rsidR="00DF5EE6">
        <w:tblPrEx>
          <w:tblCellMar>
            <w:top w:w="0" w:type="dxa"/>
            <w:bottom w:w="0" w:type="dxa"/>
          </w:tblCellMar>
        </w:tblPrEx>
        <w:trPr>
          <w:cantSplit/>
        </w:trPr>
        <w:tc>
          <w:tcPr>
            <w:tcW w:w="2552" w:type="dxa"/>
            <w:vMerge/>
          </w:tcPr>
          <w:p w:rsidR="00DF5EE6" w:rsidRDefault="00DF5EE6">
            <w:pPr>
              <w:pStyle w:val="TableText"/>
              <w:keepNext/>
            </w:pPr>
          </w:p>
        </w:tc>
        <w:tc>
          <w:tcPr>
            <w:tcW w:w="1772" w:type="dxa"/>
          </w:tcPr>
          <w:p w:rsidR="00DF5EE6" w:rsidRDefault="00DF5EE6">
            <w:pPr>
              <w:pStyle w:val="TableText"/>
              <w:keepNext/>
              <w:jc w:val="center"/>
              <w:rPr>
                <w:b/>
              </w:rPr>
            </w:pPr>
            <w:r>
              <w:rPr>
                <w:b/>
              </w:rPr>
              <w:t>1977</w:t>
            </w:r>
          </w:p>
        </w:tc>
        <w:tc>
          <w:tcPr>
            <w:tcW w:w="1772" w:type="dxa"/>
          </w:tcPr>
          <w:p w:rsidR="00DF5EE6" w:rsidRDefault="00DF5EE6">
            <w:pPr>
              <w:pStyle w:val="TableText"/>
              <w:jc w:val="center"/>
              <w:rPr>
                <w:b/>
              </w:rPr>
            </w:pPr>
            <w:r>
              <w:rPr>
                <w:b/>
              </w:rPr>
              <w:t>1996</w:t>
            </w:r>
          </w:p>
        </w:tc>
      </w:tr>
      <w:tr w:rsidR="00DF5EE6">
        <w:tblPrEx>
          <w:tblCellMar>
            <w:top w:w="0" w:type="dxa"/>
            <w:bottom w:w="0" w:type="dxa"/>
          </w:tblCellMar>
        </w:tblPrEx>
        <w:trPr>
          <w:cantSplit/>
        </w:trPr>
        <w:tc>
          <w:tcPr>
            <w:tcW w:w="2552" w:type="dxa"/>
            <w:tcBorders>
              <w:bottom w:val="nil"/>
            </w:tcBorders>
          </w:tcPr>
          <w:p w:rsidR="00DF5EE6" w:rsidRDefault="00DF5EE6">
            <w:pPr>
              <w:pStyle w:val="TableText"/>
              <w:rPr>
                <w:b/>
              </w:rPr>
            </w:pPr>
            <w:r>
              <w:rPr>
                <w:b/>
              </w:rPr>
              <w:t>Hanging</w:t>
            </w:r>
          </w:p>
        </w:tc>
        <w:tc>
          <w:tcPr>
            <w:tcW w:w="1772" w:type="dxa"/>
            <w:tcBorders>
              <w:bottom w:val="nil"/>
            </w:tcBorders>
          </w:tcPr>
          <w:p w:rsidR="00DF5EE6" w:rsidRDefault="00DF5EE6">
            <w:pPr>
              <w:pStyle w:val="TableText"/>
              <w:tabs>
                <w:tab w:val="decimal" w:pos="849"/>
              </w:tabs>
            </w:pPr>
          </w:p>
        </w:tc>
        <w:tc>
          <w:tcPr>
            <w:tcW w:w="1772" w:type="dxa"/>
            <w:tcBorders>
              <w:bottom w:val="nil"/>
            </w:tcBorders>
          </w:tcPr>
          <w:p w:rsidR="00DF5EE6" w:rsidRDefault="00DF5EE6">
            <w:pPr>
              <w:pStyle w:val="TableText"/>
              <w:tabs>
                <w:tab w:val="decimal" w:pos="849"/>
              </w:tabs>
            </w:pPr>
          </w:p>
        </w:tc>
      </w:tr>
      <w:tr w:rsidR="00DF5EE6">
        <w:tblPrEx>
          <w:tblCellMar>
            <w:top w:w="0" w:type="dxa"/>
            <w:bottom w:w="0" w:type="dxa"/>
          </w:tblCellMar>
        </w:tblPrEx>
        <w:trPr>
          <w:cantSplit/>
        </w:trPr>
        <w:tc>
          <w:tcPr>
            <w:tcW w:w="2552" w:type="dxa"/>
            <w:tcBorders>
              <w:top w:val="nil"/>
              <w:bottom w:val="nil"/>
            </w:tcBorders>
          </w:tcPr>
          <w:p w:rsidR="00DF5EE6" w:rsidRDefault="00DF5EE6">
            <w:pPr>
              <w:pStyle w:val="TableText"/>
              <w:spacing w:before="0"/>
            </w:pPr>
            <w:r>
              <w:t>Males</w:t>
            </w:r>
          </w:p>
        </w:tc>
        <w:tc>
          <w:tcPr>
            <w:tcW w:w="1772" w:type="dxa"/>
            <w:tcBorders>
              <w:top w:val="nil"/>
              <w:bottom w:val="nil"/>
            </w:tcBorders>
          </w:tcPr>
          <w:p w:rsidR="00DF5EE6" w:rsidRDefault="00DF5EE6">
            <w:pPr>
              <w:pStyle w:val="TableText"/>
              <w:tabs>
                <w:tab w:val="decimal" w:pos="849"/>
              </w:tabs>
              <w:spacing w:before="0"/>
            </w:pPr>
            <w:r>
              <w:t>23.8</w:t>
            </w:r>
          </w:p>
        </w:tc>
        <w:tc>
          <w:tcPr>
            <w:tcW w:w="1772" w:type="dxa"/>
            <w:tcBorders>
              <w:top w:val="nil"/>
              <w:bottom w:val="nil"/>
            </w:tcBorders>
          </w:tcPr>
          <w:p w:rsidR="00DF5EE6" w:rsidRDefault="00DF5EE6">
            <w:pPr>
              <w:pStyle w:val="TableText"/>
              <w:tabs>
                <w:tab w:val="decimal" w:pos="849"/>
              </w:tabs>
              <w:spacing w:before="0"/>
            </w:pPr>
            <w:r>
              <w:t>44.1</w:t>
            </w:r>
          </w:p>
        </w:tc>
      </w:tr>
      <w:tr w:rsidR="00DF5EE6">
        <w:tblPrEx>
          <w:tblCellMar>
            <w:top w:w="0" w:type="dxa"/>
            <w:bottom w:w="0" w:type="dxa"/>
          </w:tblCellMar>
        </w:tblPrEx>
        <w:trPr>
          <w:cantSplit/>
        </w:trPr>
        <w:tc>
          <w:tcPr>
            <w:tcW w:w="2552" w:type="dxa"/>
            <w:tcBorders>
              <w:top w:val="nil"/>
              <w:bottom w:val="nil"/>
            </w:tcBorders>
          </w:tcPr>
          <w:p w:rsidR="00DF5EE6" w:rsidRDefault="00DF5EE6">
            <w:pPr>
              <w:pStyle w:val="TableText"/>
              <w:spacing w:before="0"/>
            </w:pPr>
            <w:r>
              <w:t>Females</w:t>
            </w:r>
          </w:p>
        </w:tc>
        <w:tc>
          <w:tcPr>
            <w:tcW w:w="1772" w:type="dxa"/>
            <w:tcBorders>
              <w:top w:val="nil"/>
              <w:bottom w:val="nil"/>
            </w:tcBorders>
          </w:tcPr>
          <w:p w:rsidR="00DF5EE6" w:rsidRDefault="00DF5EE6">
            <w:pPr>
              <w:pStyle w:val="TableText"/>
              <w:tabs>
                <w:tab w:val="decimal" w:pos="849"/>
              </w:tabs>
              <w:spacing w:before="0"/>
            </w:pPr>
            <w:r>
              <w:t>16.5</w:t>
            </w:r>
          </w:p>
        </w:tc>
        <w:tc>
          <w:tcPr>
            <w:tcW w:w="1772" w:type="dxa"/>
            <w:tcBorders>
              <w:top w:val="nil"/>
              <w:bottom w:val="nil"/>
            </w:tcBorders>
          </w:tcPr>
          <w:p w:rsidR="00DF5EE6" w:rsidRDefault="00DF5EE6">
            <w:pPr>
              <w:pStyle w:val="TableText"/>
              <w:tabs>
                <w:tab w:val="decimal" w:pos="849"/>
              </w:tabs>
              <w:spacing w:before="0"/>
            </w:pPr>
            <w:r>
              <w:t>36.6</w:t>
            </w:r>
          </w:p>
        </w:tc>
      </w:tr>
      <w:tr w:rsidR="00DF5EE6">
        <w:tblPrEx>
          <w:tblCellMar>
            <w:top w:w="0" w:type="dxa"/>
            <w:bottom w:w="0" w:type="dxa"/>
          </w:tblCellMar>
        </w:tblPrEx>
        <w:trPr>
          <w:cantSplit/>
        </w:trPr>
        <w:tc>
          <w:tcPr>
            <w:tcW w:w="2552" w:type="dxa"/>
            <w:tcBorders>
              <w:top w:val="nil"/>
            </w:tcBorders>
          </w:tcPr>
          <w:p w:rsidR="00DF5EE6" w:rsidRDefault="00DF5EE6">
            <w:pPr>
              <w:pStyle w:val="TableText"/>
              <w:spacing w:before="0"/>
              <w:rPr>
                <w:b/>
              </w:rPr>
            </w:pPr>
            <w:r>
              <w:rPr>
                <w:b/>
              </w:rPr>
              <w:t>Total</w:t>
            </w:r>
          </w:p>
        </w:tc>
        <w:tc>
          <w:tcPr>
            <w:tcW w:w="1772" w:type="dxa"/>
            <w:tcBorders>
              <w:top w:val="nil"/>
            </w:tcBorders>
          </w:tcPr>
          <w:p w:rsidR="00DF5EE6" w:rsidRDefault="00DF5EE6">
            <w:pPr>
              <w:pStyle w:val="TableText"/>
              <w:tabs>
                <w:tab w:val="decimal" w:pos="849"/>
              </w:tabs>
              <w:spacing w:before="0"/>
              <w:rPr>
                <w:b/>
              </w:rPr>
            </w:pPr>
            <w:r>
              <w:rPr>
                <w:b/>
              </w:rPr>
              <w:t>21.6</w:t>
            </w:r>
          </w:p>
        </w:tc>
        <w:tc>
          <w:tcPr>
            <w:tcW w:w="1772" w:type="dxa"/>
            <w:tcBorders>
              <w:top w:val="nil"/>
            </w:tcBorders>
          </w:tcPr>
          <w:p w:rsidR="00DF5EE6" w:rsidRDefault="00DF5EE6">
            <w:pPr>
              <w:pStyle w:val="TableText"/>
              <w:tabs>
                <w:tab w:val="decimal" w:pos="849"/>
              </w:tabs>
              <w:spacing w:before="0"/>
              <w:rPr>
                <w:b/>
              </w:rPr>
            </w:pPr>
            <w:r>
              <w:rPr>
                <w:b/>
              </w:rPr>
              <w:t>42.6</w:t>
            </w:r>
          </w:p>
        </w:tc>
      </w:tr>
      <w:tr w:rsidR="00DF5EE6">
        <w:tblPrEx>
          <w:tblCellMar>
            <w:top w:w="0" w:type="dxa"/>
            <w:bottom w:w="0" w:type="dxa"/>
          </w:tblCellMar>
        </w:tblPrEx>
        <w:trPr>
          <w:cantSplit/>
        </w:trPr>
        <w:tc>
          <w:tcPr>
            <w:tcW w:w="2552" w:type="dxa"/>
            <w:tcBorders>
              <w:bottom w:val="nil"/>
            </w:tcBorders>
          </w:tcPr>
          <w:p w:rsidR="00DF5EE6" w:rsidRDefault="00DF5EE6">
            <w:pPr>
              <w:pStyle w:val="TableText"/>
              <w:rPr>
                <w:b/>
              </w:rPr>
            </w:pPr>
            <w:r>
              <w:rPr>
                <w:b/>
              </w:rPr>
              <w:t>Vehicle exhaust gas</w:t>
            </w:r>
          </w:p>
        </w:tc>
        <w:tc>
          <w:tcPr>
            <w:tcW w:w="1772" w:type="dxa"/>
            <w:tcBorders>
              <w:bottom w:val="nil"/>
            </w:tcBorders>
          </w:tcPr>
          <w:p w:rsidR="00DF5EE6" w:rsidRDefault="00DF5EE6">
            <w:pPr>
              <w:pStyle w:val="TableText"/>
              <w:tabs>
                <w:tab w:val="decimal" w:pos="849"/>
              </w:tabs>
            </w:pPr>
          </w:p>
        </w:tc>
        <w:tc>
          <w:tcPr>
            <w:tcW w:w="1772" w:type="dxa"/>
            <w:tcBorders>
              <w:bottom w:val="nil"/>
            </w:tcBorders>
          </w:tcPr>
          <w:p w:rsidR="00DF5EE6" w:rsidRDefault="00DF5EE6">
            <w:pPr>
              <w:pStyle w:val="TableText"/>
              <w:tabs>
                <w:tab w:val="decimal" w:pos="849"/>
              </w:tabs>
            </w:pPr>
          </w:p>
        </w:tc>
      </w:tr>
      <w:tr w:rsidR="00DF5EE6">
        <w:tblPrEx>
          <w:tblCellMar>
            <w:top w:w="0" w:type="dxa"/>
            <w:bottom w:w="0" w:type="dxa"/>
          </w:tblCellMar>
        </w:tblPrEx>
        <w:trPr>
          <w:cantSplit/>
        </w:trPr>
        <w:tc>
          <w:tcPr>
            <w:tcW w:w="2552" w:type="dxa"/>
            <w:tcBorders>
              <w:top w:val="nil"/>
              <w:bottom w:val="nil"/>
            </w:tcBorders>
          </w:tcPr>
          <w:p w:rsidR="00DF5EE6" w:rsidRDefault="00DF5EE6">
            <w:pPr>
              <w:pStyle w:val="TableText"/>
              <w:spacing w:before="0"/>
            </w:pPr>
            <w:r>
              <w:t>Males</w:t>
            </w:r>
          </w:p>
        </w:tc>
        <w:tc>
          <w:tcPr>
            <w:tcW w:w="1772" w:type="dxa"/>
            <w:tcBorders>
              <w:top w:val="nil"/>
              <w:bottom w:val="nil"/>
            </w:tcBorders>
          </w:tcPr>
          <w:p w:rsidR="00DF5EE6" w:rsidRDefault="00DF5EE6">
            <w:pPr>
              <w:pStyle w:val="TableText"/>
              <w:tabs>
                <w:tab w:val="decimal" w:pos="849"/>
              </w:tabs>
              <w:spacing w:before="0"/>
            </w:pPr>
            <w:r>
              <w:t>21.5</w:t>
            </w:r>
          </w:p>
        </w:tc>
        <w:tc>
          <w:tcPr>
            <w:tcW w:w="1772" w:type="dxa"/>
            <w:tcBorders>
              <w:top w:val="nil"/>
              <w:bottom w:val="nil"/>
            </w:tcBorders>
          </w:tcPr>
          <w:p w:rsidR="00DF5EE6" w:rsidRDefault="00DF5EE6">
            <w:pPr>
              <w:pStyle w:val="TableText"/>
              <w:tabs>
                <w:tab w:val="decimal" w:pos="849"/>
              </w:tabs>
              <w:spacing w:before="0"/>
            </w:pPr>
            <w:r>
              <w:t>29.0</w:t>
            </w:r>
          </w:p>
        </w:tc>
      </w:tr>
      <w:tr w:rsidR="00DF5EE6">
        <w:tblPrEx>
          <w:tblCellMar>
            <w:top w:w="0" w:type="dxa"/>
            <w:bottom w:w="0" w:type="dxa"/>
          </w:tblCellMar>
        </w:tblPrEx>
        <w:trPr>
          <w:cantSplit/>
        </w:trPr>
        <w:tc>
          <w:tcPr>
            <w:tcW w:w="2552" w:type="dxa"/>
            <w:tcBorders>
              <w:top w:val="nil"/>
              <w:bottom w:val="nil"/>
            </w:tcBorders>
          </w:tcPr>
          <w:p w:rsidR="00DF5EE6" w:rsidRDefault="00DF5EE6">
            <w:pPr>
              <w:pStyle w:val="TableText"/>
              <w:spacing w:before="0"/>
            </w:pPr>
            <w:r>
              <w:t>Females</w:t>
            </w:r>
          </w:p>
        </w:tc>
        <w:tc>
          <w:tcPr>
            <w:tcW w:w="1772" w:type="dxa"/>
            <w:tcBorders>
              <w:top w:val="nil"/>
              <w:bottom w:val="nil"/>
            </w:tcBorders>
          </w:tcPr>
          <w:p w:rsidR="00DF5EE6" w:rsidRDefault="00DF5EE6">
            <w:pPr>
              <w:pStyle w:val="TableText"/>
              <w:tabs>
                <w:tab w:val="decimal" w:pos="849"/>
              </w:tabs>
              <w:spacing w:before="0"/>
            </w:pPr>
            <w:r>
              <w:t>9.2</w:t>
            </w:r>
          </w:p>
        </w:tc>
        <w:tc>
          <w:tcPr>
            <w:tcW w:w="1772" w:type="dxa"/>
            <w:tcBorders>
              <w:top w:val="nil"/>
              <w:bottom w:val="nil"/>
            </w:tcBorders>
          </w:tcPr>
          <w:p w:rsidR="00DF5EE6" w:rsidRDefault="00DF5EE6">
            <w:pPr>
              <w:pStyle w:val="TableText"/>
              <w:tabs>
                <w:tab w:val="decimal" w:pos="849"/>
              </w:tabs>
              <w:spacing w:before="0"/>
            </w:pPr>
            <w:r>
              <w:t>27.7</w:t>
            </w:r>
          </w:p>
        </w:tc>
      </w:tr>
      <w:tr w:rsidR="00DF5EE6">
        <w:tblPrEx>
          <w:tblCellMar>
            <w:top w:w="0" w:type="dxa"/>
            <w:bottom w:w="0" w:type="dxa"/>
          </w:tblCellMar>
        </w:tblPrEx>
        <w:trPr>
          <w:cantSplit/>
        </w:trPr>
        <w:tc>
          <w:tcPr>
            <w:tcW w:w="2552" w:type="dxa"/>
            <w:tcBorders>
              <w:top w:val="nil"/>
            </w:tcBorders>
          </w:tcPr>
          <w:p w:rsidR="00DF5EE6" w:rsidRDefault="00DF5EE6">
            <w:pPr>
              <w:pStyle w:val="TableText"/>
              <w:spacing w:before="0"/>
              <w:rPr>
                <w:b/>
              </w:rPr>
            </w:pPr>
            <w:r>
              <w:rPr>
                <w:b/>
              </w:rPr>
              <w:t>Total</w:t>
            </w:r>
          </w:p>
        </w:tc>
        <w:tc>
          <w:tcPr>
            <w:tcW w:w="1772" w:type="dxa"/>
            <w:tcBorders>
              <w:top w:val="nil"/>
            </w:tcBorders>
          </w:tcPr>
          <w:p w:rsidR="00DF5EE6" w:rsidRDefault="00DF5EE6">
            <w:pPr>
              <w:pStyle w:val="TableText"/>
              <w:tabs>
                <w:tab w:val="decimal" w:pos="849"/>
              </w:tabs>
              <w:spacing w:before="0"/>
              <w:rPr>
                <w:b/>
              </w:rPr>
            </w:pPr>
            <w:r>
              <w:rPr>
                <w:b/>
              </w:rPr>
              <w:t>17.8</w:t>
            </w:r>
          </w:p>
        </w:tc>
        <w:tc>
          <w:tcPr>
            <w:tcW w:w="1772" w:type="dxa"/>
            <w:tcBorders>
              <w:top w:val="nil"/>
            </w:tcBorders>
          </w:tcPr>
          <w:p w:rsidR="00DF5EE6" w:rsidRDefault="00DF5EE6">
            <w:pPr>
              <w:pStyle w:val="TableText"/>
              <w:tabs>
                <w:tab w:val="decimal" w:pos="849"/>
              </w:tabs>
              <w:spacing w:before="0"/>
              <w:rPr>
                <w:b/>
              </w:rPr>
            </w:pPr>
            <w:r>
              <w:rPr>
                <w:b/>
              </w:rPr>
              <w:t>28.7</w:t>
            </w:r>
          </w:p>
        </w:tc>
      </w:tr>
      <w:tr w:rsidR="00DF5EE6">
        <w:tblPrEx>
          <w:tblCellMar>
            <w:top w:w="0" w:type="dxa"/>
            <w:bottom w:w="0" w:type="dxa"/>
          </w:tblCellMar>
        </w:tblPrEx>
        <w:trPr>
          <w:cantSplit/>
        </w:trPr>
        <w:tc>
          <w:tcPr>
            <w:tcW w:w="2552" w:type="dxa"/>
            <w:tcBorders>
              <w:bottom w:val="nil"/>
            </w:tcBorders>
          </w:tcPr>
          <w:p w:rsidR="00DF5EE6" w:rsidRDefault="00DF5EE6">
            <w:pPr>
              <w:pStyle w:val="TableText"/>
              <w:rPr>
                <w:b/>
              </w:rPr>
            </w:pPr>
            <w:r>
              <w:rPr>
                <w:b/>
              </w:rPr>
              <w:t>Self-poisoning</w:t>
            </w:r>
          </w:p>
        </w:tc>
        <w:tc>
          <w:tcPr>
            <w:tcW w:w="1772" w:type="dxa"/>
            <w:tcBorders>
              <w:bottom w:val="nil"/>
            </w:tcBorders>
          </w:tcPr>
          <w:p w:rsidR="00DF5EE6" w:rsidRDefault="00DF5EE6">
            <w:pPr>
              <w:pStyle w:val="TableText"/>
              <w:tabs>
                <w:tab w:val="decimal" w:pos="849"/>
              </w:tabs>
            </w:pPr>
          </w:p>
        </w:tc>
        <w:tc>
          <w:tcPr>
            <w:tcW w:w="1772" w:type="dxa"/>
            <w:tcBorders>
              <w:bottom w:val="nil"/>
            </w:tcBorders>
          </w:tcPr>
          <w:p w:rsidR="00DF5EE6" w:rsidRDefault="00DF5EE6">
            <w:pPr>
              <w:pStyle w:val="TableText"/>
              <w:tabs>
                <w:tab w:val="decimal" w:pos="849"/>
              </w:tabs>
            </w:pPr>
          </w:p>
        </w:tc>
      </w:tr>
      <w:tr w:rsidR="00DF5EE6">
        <w:tblPrEx>
          <w:tblCellMar>
            <w:top w:w="0" w:type="dxa"/>
            <w:bottom w:w="0" w:type="dxa"/>
          </w:tblCellMar>
        </w:tblPrEx>
        <w:trPr>
          <w:cantSplit/>
        </w:trPr>
        <w:tc>
          <w:tcPr>
            <w:tcW w:w="2552" w:type="dxa"/>
            <w:tcBorders>
              <w:top w:val="nil"/>
              <w:bottom w:val="nil"/>
            </w:tcBorders>
          </w:tcPr>
          <w:p w:rsidR="00DF5EE6" w:rsidRDefault="00DF5EE6">
            <w:pPr>
              <w:pStyle w:val="TableText"/>
              <w:spacing w:before="0"/>
            </w:pPr>
            <w:r>
              <w:t>Males</w:t>
            </w:r>
          </w:p>
        </w:tc>
        <w:tc>
          <w:tcPr>
            <w:tcW w:w="1772" w:type="dxa"/>
            <w:tcBorders>
              <w:top w:val="nil"/>
              <w:bottom w:val="nil"/>
            </w:tcBorders>
          </w:tcPr>
          <w:p w:rsidR="00DF5EE6" w:rsidRDefault="00DF5EE6">
            <w:pPr>
              <w:pStyle w:val="TableText"/>
              <w:tabs>
                <w:tab w:val="decimal" w:pos="849"/>
              </w:tabs>
              <w:spacing w:before="0"/>
            </w:pPr>
            <w:r>
              <w:t>17.6</w:t>
            </w:r>
          </w:p>
        </w:tc>
        <w:tc>
          <w:tcPr>
            <w:tcW w:w="1772" w:type="dxa"/>
            <w:tcBorders>
              <w:top w:val="nil"/>
              <w:bottom w:val="nil"/>
            </w:tcBorders>
          </w:tcPr>
          <w:p w:rsidR="00DF5EE6" w:rsidRDefault="00DF5EE6">
            <w:pPr>
              <w:pStyle w:val="TableText"/>
              <w:tabs>
                <w:tab w:val="decimal" w:pos="849"/>
              </w:tabs>
              <w:spacing w:before="0"/>
            </w:pPr>
            <w:r>
              <w:t>7.0</w:t>
            </w:r>
          </w:p>
        </w:tc>
      </w:tr>
      <w:tr w:rsidR="00DF5EE6">
        <w:tblPrEx>
          <w:tblCellMar>
            <w:top w:w="0" w:type="dxa"/>
            <w:bottom w:w="0" w:type="dxa"/>
          </w:tblCellMar>
        </w:tblPrEx>
        <w:trPr>
          <w:cantSplit/>
        </w:trPr>
        <w:tc>
          <w:tcPr>
            <w:tcW w:w="2552" w:type="dxa"/>
            <w:tcBorders>
              <w:top w:val="nil"/>
              <w:bottom w:val="nil"/>
            </w:tcBorders>
          </w:tcPr>
          <w:p w:rsidR="00DF5EE6" w:rsidRDefault="00DF5EE6">
            <w:pPr>
              <w:pStyle w:val="TableText"/>
              <w:spacing w:before="0"/>
            </w:pPr>
            <w:r>
              <w:t>Females</w:t>
            </w:r>
          </w:p>
        </w:tc>
        <w:tc>
          <w:tcPr>
            <w:tcW w:w="1772" w:type="dxa"/>
            <w:tcBorders>
              <w:top w:val="nil"/>
              <w:bottom w:val="nil"/>
            </w:tcBorders>
          </w:tcPr>
          <w:p w:rsidR="00DF5EE6" w:rsidRDefault="00DF5EE6">
            <w:pPr>
              <w:pStyle w:val="TableText"/>
              <w:tabs>
                <w:tab w:val="decimal" w:pos="849"/>
              </w:tabs>
              <w:spacing w:before="0"/>
            </w:pPr>
            <w:r>
              <w:t>40.4</w:t>
            </w:r>
          </w:p>
        </w:tc>
        <w:tc>
          <w:tcPr>
            <w:tcW w:w="1772" w:type="dxa"/>
            <w:tcBorders>
              <w:top w:val="nil"/>
              <w:bottom w:val="nil"/>
            </w:tcBorders>
          </w:tcPr>
          <w:p w:rsidR="00DF5EE6" w:rsidRDefault="00DF5EE6">
            <w:pPr>
              <w:pStyle w:val="TableText"/>
              <w:tabs>
                <w:tab w:val="decimal" w:pos="849"/>
              </w:tabs>
              <w:spacing w:before="0"/>
            </w:pPr>
            <w:r>
              <w:t>25.9</w:t>
            </w:r>
          </w:p>
        </w:tc>
      </w:tr>
      <w:tr w:rsidR="00DF5EE6">
        <w:tblPrEx>
          <w:tblCellMar>
            <w:top w:w="0" w:type="dxa"/>
            <w:bottom w:w="0" w:type="dxa"/>
          </w:tblCellMar>
        </w:tblPrEx>
        <w:trPr>
          <w:cantSplit/>
        </w:trPr>
        <w:tc>
          <w:tcPr>
            <w:tcW w:w="2552" w:type="dxa"/>
            <w:tcBorders>
              <w:top w:val="nil"/>
            </w:tcBorders>
          </w:tcPr>
          <w:p w:rsidR="00DF5EE6" w:rsidRDefault="00DF5EE6">
            <w:pPr>
              <w:pStyle w:val="TableText"/>
              <w:spacing w:before="0"/>
              <w:rPr>
                <w:b/>
              </w:rPr>
            </w:pPr>
            <w:r>
              <w:rPr>
                <w:b/>
              </w:rPr>
              <w:t>Total</w:t>
            </w:r>
          </w:p>
        </w:tc>
        <w:tc>
          <w:tcPr>
            <w:tcW w:w="1772" w:type="dxa"/>
            <w:tcBorders>
              <w:top w:val="nil"/>
            </w:tcBorders>
          </w:tcPr>
          <w:p w:rsidR="00DF5EE6" w:rsidRDefault="00DF5EE6">
            <w:pPr>
              <w:pStyle w:val="TableText"/>
              <w:tabs>
                <w:tab w:val="decimal" w:pos="849"/>
              </w:tabs>
              <w:spacing w:before="0"/>
              <w:rPr>
                <w:b/>
              </w:rPr>
            </w:pPr>
            <w:r>
              <w:rPr>
                <w:b/>
              </w:rPr>
              <w:t>24.4</w:t>
            </w:r>
          </w:p>
        </w:tc>
        <w:tc>
          <w:tcPr>
            <w:tcW w:w="1772" w:type="dxa"/>
            <w:tcBorders>
              <w:top w:val="nil"/>
            </w:tcBorders>
          </w:tcPr>
          <w:p w:rsidR="00DF5EE6" w:rsidRDefault="00DF5EE6">
            <w:pPr>
              <w:pStyle w:val="TableText"/>
              <w:tabs>
                <w:tab w:val="decimal" w:pos="849"/>
              </w:tabs>
              <w:spacing w:before="0"/>
              <w:rPr>
                <w:b/>
              </w:rPr>
            </w:pPr>
            <w:r>
              <w:rPr>
                <w:b/>
              </w:rPr>
              <w:t>10.9</w:t>
            </w:r>
          </w:p>
        </w:tc>
      </w:tr>
      <w:tr w:rsidR="00DF5EE6">
        <w:tblPrEx>
          <w:tblCellMar>
            <w:top w:w="0" w:type="dxa"/>
            <w:bottom w:w="0" w:type="dxa"/>
          </w:tblCellMar>
        </w:tblPrEx>
        <w:trPr>
          <w:cantSplit/>
        </w:trPr>
        <w:tc>
          <w:tcPr>
            <w:tcW w:w="2552" w:type="dxa"/>
            <w:tcBorders>
              <w:bottom w:val="nil"/>
            </w:tcBorders>
          </w:tcPr>
          <w:p w:rsidR="00DF5EE6" w:rsidRDefault="00DF5EE6">
            <w:pPr>
              <w:pStyle w:val="TableText"/>
              <w:rPr>
                <w:b/>
              </w:rPr>
            </w:pPr>
            <w:r>
              <w:rPr>
                <w:b/>
              </w:rPr>
              <w:t>Firearms</w:t>
            </w:r>
          </w:p>
        </w:tc>
        <w:tc>
          <w:tcPr>
            <w:tcW w:w="1772" w:type="dxa"/>
            <w:tcBorders>
              <w:bottom w:val="nil"/>
            </w:tcBorders>
          </w:tcPr>
          <w:p w:rsidR="00DF5EE6" w:rsidRDefault="00DF5EE6">
            <w:pPr>
              <w:pStyle w:val="TableText"/>
              <w:tabs>
                <w:tab w:val="decimal" w:pos="849"/>
              </w:tabs>
            </w:pPr>
          </w:p>
        </w:tc>
        <w:tc>
          <w:tcPr>
            <w:tcW w:w="1772" w:type="dxa"/>
            <w:tcBorders>
              <w:bottom w:val="nil"/>
            </w:tcBorders>
          </w:tcPr>
          <w:p w:rsidR="00DF5EE6" w:rsidRDefault="00DF5EE6">
            <w:pPr>
              <w:pStyle w:val="TableText"/>
              <w:tabs>
                <w:tab w:val="decimal" w:pos="849"/>
              </w:tabs>
            </w:pPr>
          </w:p>
        </w:tc>
      </w:tr>
      <w:tr w:rsidR="00DF5EE6">
        <w:tblPrEx>
          <w:tblCellMar>
            <w:top w:w="0" w:type="dxa"/>
            <w:bottom w:w="0" w:type="dxa"/>
          </w:tblCellMar>
        </w:tblPrEx>
        <w:trPr>
          <w:cantSplit/>
        </w:trPr>
        <w:tc>
          <w:tcPr>
            <w:tcW w:w="2552" w:type="dxa"/>
            <w:tcBorders>
              <w:top w:val="nil"/>
              <w:bottom w:val="nil"/>
            </w:tcBorders>
          </w:tcPr>
          <w:p w:rsidR="00DF5EE6" w:rsidRDefault="00DF5EE6">
            <w:pPr>
              <w:pStyle w:val="TableText"/>
              <w:spacing w:before="0"/>
            </w:pPr>
            <w:r>
              <w:t>Males</w:t>
            </w:r>
          </w:p>
        </w:tc>
        <w:tc>
          <w:tcPr>
            <w:tcW w:w="1772" w:type="dxa"/>
            <w:tcBorders>
              <w:top w:val="nil"/>
              <w:bottom w:val="nil"/>
            </w:tcBorders>
          </w:tcPr>
          <w:p w:rsidR="00DF5EE6" w:rsidRDefault="00DF5EE6">
            <w:pPr>
              <w:pStyle w:val="TableText"/>
              <w:tabs>
                <w:tab w:val="decimal" w:pos="849"/>
              </w:tabs>
              <w:spacing w:before="0"/>
            </w:pPr>
            <w:r>
              <w:t>20.7</w:t>
            </w:r>
          </w:p>
        </w:tc>
        <w:tc>
          <w:tcPr>
            <w:tcW w:w="1772" w:type="dxa"/>
            <w:tcBorders>
              <w:top w:val="nil"/>
              <w:bottom w:val="nil"/>
            </w:tcBorders>
          </w:tcPr>
          <w:p w:rsidR="00DF5EE6" w:rsidRDefault="00DF5EE6">
            <w:pPr>
              <w:pStyle w:val="TableText"/>
              <w:tabs>
                <w:tab w:val="decimal" w:pos="849"/>
              </w:tabs>
              <w:spacing w:before="0"/>
            </w:pPr>
            <w:r>
              <w:t>10.7</w:t>
            </w:r>
          </w:p>
        </w:tc>
      </w:tr>
      <w:tr w:rsidR="00DF5EE6">
        <w:tblPrEx>
          <w:tblCellMar>
            <w:top w:w="0" w:type="dxa"/>
            <w:bottom w:w="0" w:type="dxa"/>
          </w:tblCellMar>
        </w:tblPrEx>
        <w:trPr>
          <w:cantSplit/>
        </w:trPr>
        <w:tc>
          <w:tcPr>
            <w:tcW w:w="2552" w:type="dxa"/>
            <w:tcBorders>
              <w:top w:val="nil"/>
              <w:bottom w:val="nil"/>
            </w:tcBorders>
          </w:tcPr>
          <w:p w:rsidR="00DF5EE6" w:rsidRDefault="00DF5EE6">
            <w:pPr>
              <w:pStyle w:val="TableText"/>
              <w:spacing w:before="0"/>
            </w:pPr>
            <w:r>
              <w:t>Females</w:t>
            </w:r>
          </w:p>
        </w:tc>
        <w:tc>
          <w:tcPr>
            <w:tcW w:w="1772" w:type="dxa"/>
            <w:tcBorders>
              <w:top w:val="nil"/>
              <w:bottom w:val="nil"/>
            </w:tcBorders>
          </w:tcPr>
          <w:p w:rsidR="00DF5EE6" w:rsidRDefault="00DF5EE6">
            <w:pPr>
              <w:pStyle w:val="TableText"/>
              <w:tabs>
                <w:tab w:val="decimal" w:pos="849"/>
              </w:tabs>
              <w:spacing w:before="0"/>
              <w:rPr>
                <w:caps/>
              </w:rPr>
            </w:pPr>
            <w:r>
              <w:rPr>
                <w:caps/>
              </w:rPr>
              <w:t>2.8</w:t>
            </w:r>
          </w:p>
        </w:tc>
        <w:tc>
          <w:tcPr>
            <w:tcW w:w="1772" w:type="dxa"/>
            <w:tcBorders>
              <w:top w:val="nil"/>
              <w:bottom w:val="nil"/>
            </w:tcBorders>
          </w:tcPr>
          <w:p w:rsidR="00DF5EE6" w:rsidRDefault="00DF5EE6">
            <w:pPr>
              <w:pStyle w:val="TableText"/>
              <w:tabs>
                <w:tab w:val="decimal" w:pos="849"/>
              </w:tabs>
              <w:spacing w:before="0"/>
            </w:pPr>
            <w:r>
              <w:t>0.9</w:t>
            </w:r>
          </w:p>
        </w:tc>
      </w:tr>
      <w:tr w:rsidR="00DF5EE6">
        <w:tblPrEx>
          <w:tblCellMar>
            <w:top w:w="0" w:type="dxa"/>
            <w:bottom w:w="0" w:type="dxa"/>
          </w:tblCellMar>
        </w:tblPrEx>
        <w:trPr>
          <w:cantSplit/>
        </w:trPr>
        <w:tc>
          <w:tcPr>
            <w:tcW w:w="2552" w:type="dxa"/>
            <w:tcBorders>
              <w:top w:val="nil"/>
            </w:tcBorders>
          </w:tcPr>
          <w:p w:rsidR="00DF5EE6" w:rsidRDefault="00DF5EE6">
            <w:pPr>
              <w:pStyle w:val="TableText"/>
              <w:spacing w:before="0"/>
              <w:rPr>
                <w:b/>
              </w:rPr>
            </w:pPr>
            <w:r>
              <w:rPr>
                <w:b/>
              </w:rPr>
              <w:t>Total</w:t>
            </w:r>
          </w:p>
        </w:tc>
        <w:tc>
          <w:tcPr>
            <w:tcW w:w="1772" w:type="dxa"/>
            <w:tcBorders>
              <w:top w:val="nil"/>
            </w:tcBorders>
          </w:tcPr>
          <w:p w:rsidR="00DF5EE6" w:rsidRDefault="00DF5EE6">
            <w:pPr>
              <w:pStyle w:val="TableText"/>
              <w:tabs>
                <w:tab w:val="decimal" w:pos="849"/>
              </w:tabs>
              <w:spacing w:before="0"/>
              <w:rPr>
                <w:b/>
              </w:rPr>
            </w:pPr>
            <w:r>
              <w:rPr>
                <w:b/>
              </w:rPr>
              <w:t>15.3</w:t>
            </w:r>
          </w:p>
        </w:tc>
        <w:tc>
          <w:tcPr>
            <w:tcW w:w="1772" w:type="dxa"/>
            <w:tcBorders>
              <w:top w:val="nil"/>
            </w:tcBorders>
          </w:tcPr>
          <w:p w:rsidR="00DF5EE6" w:rsidRDefault="00DF5EE6">
            <w:pPr>
              <w:pStyle w:val="TableText"/>
              <w:tabs>
                <w:tab w:val="decimal" w:pos="849"/>
              </w:tabs>
              <w:spacing w:before="0"/>
              <w:rPr>
                <w:b/>
              </w:rPr>
            </w:pPr>
            <w:r>
              <w:rPr>
                <w:b/>
              </w:rPr>
              <w:t>8.7</w:t>
            </w:r>
          </w:p>
        </w:tc>
      </w:tr>
    </w:tbl>
    <w:p w:rsidR="00DF5EE6" w:rsidRDefault="00DF5EE6">
      <w:pPr>
        <w:pStyle w:val="Source"/>
      </w:pPr>
      <w:r>
        <w:t xml:space="preserve">General sources: Suicide methods data: AL Beautrais, 2000.  </w:t>
      </w:r>
      <w:r>
        <w:rPr>
          <w:i/>
        </w:rPr>
        <w:t>Restricting Access to Means of Suicide in New Zealand</w:t>
      </w:r>
      <w:r>
        <w:t>. Ministry of Health: Wellington.</w:t>
      </w:r>
    </w:p>
    <w:p w:rsidR="00DF5EE6" w:rsidRDefault="00DF5EE6"/>
    <w:p w:rsidR="00DF5EE6" w:rsidRDefault="00DF5EE6">
      <w:pPr>
        <w:pStyle w:val="Heading1"/>
      </w:pPr>
      <w:bookmarkStart w:id="82" w:name="_Toc7947579"/>
      <w:bookmarkStart w:id="83" w:name="_Toc90093028"/>
      <w:r>
        <w:br w:type="page"/>
      </w:r>
      <w:bookmarkStart w:id="84" w:name="_Toc102282391"/>
      <w:r>
        <w:t>11</w:t>
      </w:r>
      <w:r>
        <w:tab/>
        <w:t>Crime, Violence and Homicide</w:t>
      </w:r>
      <w:bookmarkEnd w:id="82"/>
      <w:bookmarkEnd w:id="83"/>
      <w:bookmarkEnd w:id="84"/>
    </w:p>
    <w:p w:rsidR="00DF5EE6" w:rsidRDefault="00DF5EE6">
      <w:pPr>
        <w:rPr>
          <w:color w:val="000000"/>
        </w:rPr>
      </w:pPr>
      <w:r>
        <w:t>Speculation about links between suicide and crime are commonplace.  In New Zealand, the overall suicide rate seems only weakly positively related to the overall offence rate.  However, this relationship appears stronger when the overall offence rate is compared to the suicide rates of the 15</w:t>
      </w:r>
      <w:r>
        <w:sym w:font="Symbol" w:char="F02D"/>
      </w:r>
      <w:r>
        <w:t>24-year-old age group.</w:t>
      </w:r>
    </w:p>
    <w:p w:rsidR="00DF5EE6" w:rsidRDefault="00DF5EE6"/>
    <w:p w:rsidR="00DF5EE6" w:rsidRDefault="00DF5EE6">
      <w:pPr>
        <w:pStyle w:val="Figure"/>
        <w:ind w:left="1418" w:hanging="1418"/>
        <w:rPr>
          <w:b w:val="0"/>
        </w:rPr>
      </w:pPr>
      <w:bookmarkStart w:id="85" w:name="_Toc102282430"/>
      <w:r>
        <w:t>Figure 11.1:</w:t>
      </w:r>
      <w:r>
        <w:rPr>
          <w:b w:val="0"/>
        </w:rPr>
        <w:tab/>
        <w:t>Overall rate of offences and age-standardised suicide rate, 1970</w:t>
      </w:r>
      <w:r>
        <w:rPr>
          <w:b w:val="0"/>
        </w:rPr>
        <w:sym w:font="Symbol" w:char="F02D"/>
      </w:r>
      <w:r>
        <w:rPr>
          <w:b w:val="0"/>
        </w:rPr>
        <w:t>2001</w:t>
      </w:r>
      <w:bookmarkEnd w:id="85"/>
    </w:p>
    <w:p w:rsidR="00DF5EE6" w:rsidRDefault="00DF5EE6">
      <w:r>
        <w:pict>
          <v:shape id="_x0000_i1051" type="#_x0000_t75" style="width:467.25pt;height:286.5pt">
            <v:imagedata r:id="rId43" o:title=""/>
          </v:shape>
        </w:pict>
      </w:r>
    </w:p>
    <w:p w:rsidR="00DF5EE6" w:rsidRDefault="00DF5EE6">
      <w:pPr>
        <w:pStyle w:val="Note"/>
      </w:pPr>
      <w:r>
        <w:t>Note: Suicide rates are standardised to the Segi world population.</w:t>
      </w:r>
    </w:p>
    <w:p w:rsidR="00DF5EE6" w:rsidRDefault="00DF5EE6"/>
    <w:p w:rsidR="00DF5EE6" w:rsidRDefault="00DF5EE6">
      <w:pPr>
        <w:pStyle w:val="Heading2"/>
      </w:pPr>
      <w:bookmarkStart w:id="86" w:name="_Toc102282392"/>
      <w:r>
        <w:t>Key trends and observations</w:t>
      </w:r>
      <w:bookmarkEnd w:id="86"/>
    </w:p>
    <w:p w:rsidR="00DF5EE6" w:rsidRDefault="00DF5EE6">
      <w:pPr>
        <w:pStyle w:val="Bullet"/>
        <w:spacing w:before="0"/>
      </w:pPr>
      <w:r>
        <w:t>There was an increase in the overall rate of offences in the years from 1970 until the early 1990s.  However, this rate has declined in the 1990s (Figure 11.1).</w:t>
      </w:r>
    </w:p>
    <w:p w:rsidR="00DF5EE6" w:rsidRDefault="00DF5EE6">
      <w:pPr>
        <w:pStyle w:val="Bullet"/>
      </w:pPr>
      <w:r>
        <w:t>The rates of offences in all categories (including violent crimes) have remained reasonably stable over the years from 1994 to 2001.  The most prominent change was a drop in dishonesty offences between 1996 and 2001 (Table 11.1).</w:t>
      </w:r>
    </w:p>
    <w:p w:rsidR="00DF5EE6" w:rsidRDefault="00DF5EE6">
      <w:pPr>
        <w:pStyle w:val="Bullet"/>
      </w:pPr>
      <w:r>
        <w:t>The overall suicide rate seems only weakly positively related to the overall offence rate.  However, this possible association appears stronger when the overall offence rate is compared to the suicide rates of the 15</w:t>
      </w:r>
      <w:r>
        <w:sym w:font="Symbol" w:char="F02D"/>
      </w:r>
      <w:r>
        <w:t>24-year-old age group (Figure 11.2), but this was not statistically significant to a 90 percent level.</w:t>
      </w:r>
      <w:r>
        <w:rPr>
          <w:rStyle w:val="FootnoteReference"/>
        </w:rPr>
        <w:footnoteReference w:id="5"/>
      </w:r>
    </w:p>
    <w:p w:rsidR="00DF5EE6" w:rsidRDefault="00DF5EE6">
      <w:pPr>
        <w:pStyle w:val="Bullet"/>
      </w:pPr>
      <w:r>
        <w:t>When examining 1995 data, there appears to be no obvious relationship between overall offence rates and overall suicide rates in OECD countries (Figure 11.3).</w:t>
      </w:r>
    </w:p>
    <w:p w:rsidR="00DF5EE6" w:rsidRDefault="00DF5EE6">
      <w:pPr>
        <w:pStyle w:val="Bullet"/>
      </w:pPr>
      <w:r>
        <w:t>The data indicates a possible link between crime and suicide rates.  However, it seems unlikely that it is a direct causal relationship; that is, it seems unlikely that increases in crime cause the increases in suicide.  A more likely scenario is that a third variable is driving both suicide and crime.</w:t>
      </w:r>
    </w:p>
    <w:p w:rsidR="00DF5EE6" w:rsidRDefault="00DF5EE6"/>
    <w:p w:rsidR="00DF5EE6" w:rsidRDefault="00DF5EE6">
      <w:pPr>
        <w:pStyle w:val="Figure"/>
        <w:ind w:left="1418" w:hanging="1418"/>
        <w:rPr>
          <w:b w:val="0"/>
        </w:rPr>
      </w:pPr>
      <w:bookmarkStart w:id="87" w:name="_Toc102282431"/>
      <w:r>
        <w:t>Figure 11.2:</w:t>
      </w:r>
      <w:r>
        <w:rPr>
          <w:b w:val="0"/>
        </w:rPr>
        <w:tab/>
        <w:t>Overall rate of offences and age-specific suicide rate, 15</w:t>
      </w:r>
      <w:r>
        <w:rPr>
          <w:b w:val="0"/>
        </w:rPr>
        <w:sym w:font="Symbol" w:char="F02D"/>
      </w:r>
      <w:r>
        <w:rPr>
          <w:b w:val="0"/>
        </w:rPr>
        <w:t>24-year–olds, 1970</w:t>
      </w:r>
      <w:r>
        <w:rPr>
          <w:b w:val="0"/>
        </w:rPr>
        <w:sym w:font="Symbol" w:char="F02D"/>
      </w:r>
      <w:r>
        <w:rPr>
          <w:b w:val="0"/>
        </w:rPr>
        <w:t>99</w:t>
      </w:r>
      <w:bookmarkEnd w:id="87"/>
    </w:p>
    <w:p w:rsidR="00DF5EE6" w:rsidRDefault="00DF5EE6">
      <w:r>
        <w:pict>
          <v:shape id="_x0000_i1052" type="#_x0000_t75" style="width:467.25pt;height:286.5pt">
            <v:imagedata r:id="rId44" o:title=""/>
          </v:shape>
        </w:pict>
      </w:r>
    </w:p>
    <w:p w:rsidR="00DF5EE6" w:rsidRDefault="00DF5EE6"/>
    <w:p w:rsidR="00DF5EE6" w:rsidRDefault="00DF5EE6">
      <w:pPr>
        <w:pStyle w:val="Table"/>
        <w:rPr>
          <w:b w:val="0"/>
        </w:rPr>
      </w:pPr>
      <w:bookmarkStart w:id="88" w:name="_Toc102282404"/>
      <w:r>
        <w:t>Table 11.1:</w:t>
      </w:r>
      <w:r>
        <w:rPr>
          <w:b w:val="0"/>
        </w:rPr>
        <w:tab/>
        <w:t>Rate of recorded offences, by category, 1994</w:t>
      </w:r>
      <w:r>
        <w:rPr>
          <w:b w:val="0"/>
        </w:rPr>
        <w:sym w:font="Symbol" w:char="F02D"/>
      </w:r>
      <w:r>
        <w:rPr>
          <w:b w:val="0"/>
        </w:rPr>
        <w:t>2001</w:t>
      </w:r>
      <w:bookmarkEnd w:id="8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797"/>
        <w:gridCol w:w="797"/>
        <w:gridCol w:w="798"/>
        <w:gridCol w:w="797"/>
        <w:gridCol w:w="797"/>
        <w:gridCol w:w="798"/>
        <w:gridCol w:w="797"/>
        <w:gridCol w:w="798"/>
      </w:tblGrid>
      <w:tr w:rsidR="00DF5EE6">
        <w:tblPrEx>
          <w:tblCellMar>
            <w:top w:w="0" w:type="dxa"/>
            <w:bottom w:w="0" w:type="dxa"/>
          </w:tblCellMar>
        </w:tblPrEx>
        <w:trPr>
          <w:cantSplit/>
        </w:trPr>
        <w:tc>
          <w:tcPr>
            <w:tcW w:w="2977" w:type="dxa"/>
            <w:vMerge w:val="restart"/>
          </w:tcPr>
          <w:p w:rsidR="00DF5EE6" w:rsidRDefault="00DF5EE6">
            <w:pPr>
              <w:pStyle w:val="TableText"/>
              <w:rPr>
                <w:b/>
              </w:rPr>
            </w:pPr>
            <w:r>
              <w:rPr>
                <w:b/>
              </w:rPr>
              <w:t>Offence category</w:t>
            </w:r>
          </w:p>
        </w:tc>
        <w:tc>
          <w:tcPr>
            <w:tcW w:w="6379" w:type="dxa"/>
            <w:gridSpan w:val="8"/>
          </w:tcPr>
          <w:p w:rsidR="00DF5EE6" w:rsidRDefault="00DF5EE6">
            <w:pPr>
              <w:pStyle w:val="TableText"/>
              <w:jc w:val="center"/>
              <w:rPr>
                <w:b/>
                <w:caps/>
              </w:rPr>
            </w:pPr>
            <w:r>
              <w:rPr>
                <w:b/>
              </w:rPr>
              <w:t>Rate of offences (per 1000 population)</w:t>
            </w:r>
          </w:p>
        </w:tc>
      </w:tr>
      <w:tr w:rsidR="00DF5EE6">
        <w:tblPrEx>
          <w:tblCellMar>
            <w:top w:w="0" w:type="dxa"/>
            <w:bottom w:w="0" w:type="dxa"/>
          </w:tblCellMar>
        </w:tblPrEx>
        <w:trPr>
          <w:cantSplit/>
        </w:trPr>
        <w:tc>
          <w:tcPr>
            <w:tcW w:w="2977" w:type="dxa"/>
            <w:vMerge/>
          </w:tcPr>
          <w:p w:rsidR="00DF5EE6" w:rsidRDefault="00DF5EE6">
            <w:pPr>
              <w:pStyle w:val="TableText"/>
              <w:rPr>
                <w:b/>
              </w:rPr>
            </w:pPr>
          </w:p>
        </w:tc>
        <w:tc>
          <w:tcPr>
            <w:tcW w:w="797" w:type="dxa"/>
          </w:tcPr>
          <w:p w:rsidR="00DF5EE6" w:rsidRDefault="00DF5EE6">
            <w:pPr>
              <w:pStyle w:val="TableText"/>
              <w:jc w:val="center"/>
              <w:rPr>
                <w:b/>
              </w:rPr>
            </w:pPr>
            <w:r>
              <w:rPr>
                <w:b/>
              </w:rPr>
              <w:t>1994</w:t>
            </w:r>
          </w:p>
        </w:tc>
        <w:tc>
          <w:tcPr>
            <w:tcW w:w="797" w:type="dxa"/>
          </w:tcPr>
          <w:p w:rsidR="00DF5EE6" w:rsidRDefault="00DF5EE6">
            <w:pPr>
              <w:pStyle w:val="TableText"/>
              <w:jc w:val="center"/>
              <w:rPr>
                <w:b/>
              </w:rPr>
            </w:pPr>
            <w:r>
              <w:rPr>
                <w:b/>
              </w:rPr>
              <w:t>1995</w:t>
            </w:r>
          </w:p>
        </w:tc>
        <w:tc>
          <w:tcPr>
            <w:tcW w:w="798" w:type="dxa"/>
          </w:tcPr>
          <w:p w:rsidR="00DF5EE6" w:rsidRDefault="00DF5EE6">
            <w:pPr>
              <w:pStyle w:val="TableText"/>
              <w:jc w:val="center"/>
              <w:rPr>
                <w:b/>
              </w:rPr>
            </w:pPr>
            <w:r>
              <w:rPr>
                <w:b/>
              </w:rPr>
              <w:t>1996</w:t>
            </w:r>
          </w:p>
        </w:tc>
        <w:tc>
          <w:tcPr>
            <w:tcW w:w="797" w:type="dxa"/>
          </w:tcPr>
          <w:p w:rsidR="00DF5EE6" w:rsidRDefault="00DF5EE6">
            <w:pPr>
              <w:pStyle w:val="TableText"/>
              <w:jc w:val="center"/>
              <w:rPr>
                <w:b/>
              </w:rPr>
            </w:pPr>
            <w:r>
              <w:rPr>
                <w:b/>
              </w:rPr>
              <w:t>1997</w:t>
            </w:r>
          </w:p>
        </w:tc>
        <w:tc>
          <w:tcPr>
            <w:tcW w:w="797" w:type="dxa"/>
          </w:tcPr>
          <w:p w:rsidR="00DF5EE6" w:rsidRDefault="00DF5EE6">
            <w:pPr>
              <w:pStyle w:val="TableText"/>
              <w:jc w:val="center"/>
              <w:rPr>
                <w:b/>
              </w:rPr>
            </w:pPr>
            <w:r>
              <w:rPr>
                <w:b/>
              </w:rPr>
              <w:t>1998</w:t>
            </w:r>
          </w:p>
        </w:tc>
        <w:tc>
          <w:tcPr>
            <w:tcW w:w="798" w:type="dxa"/>
          </w:tcPr>
          <w:p w:rsidR="00DF5EE6" w:rsidRDefault="00DF5EE6">
            <w:pPr>
              <w:pStyle w:val="TableText"/>
              <w:jc w:val="center"/>
              <w:rPr>
                <w:b/>
              </w:rPr>
            </w:pPr>
            <w:r>
              <w:rPr>
                <w:b/>
              </w:rPr>
              <w:t>1999</w:t>
            </w:r>
          </w:p>
        </w:tc>
        <w:tc>
          <w:tcPr>
            <w:tcW w:w="797" w:type="dxa"/>
          </w:tcPr>
          <w:p w:rsidR="00DF5EE6" w:rsidRDefault="00DF5EE6">
            <w:pPr>
              <w:pStyle w:val="TableText"/>
              <w:jc w:val="center"/>
              <w:rPr>
                <w:b/>
              </w:rPr>
            </w:pPr>
            <w:r>
              <w:rPr>
                <w:b/>
              </w:rPr>
              <w:t>2000</w:t>
            </w:r>
          </w:p>
        </w:tc>
        <w:tc>
          <w:tcPr>
            <w:tcW w:w="798" w:type="dxa"/>
          </w:tcPr>
          <w:p w:rsidR="00DF5EE6" w:rsidRDefault="00DF5EE6">
            <w:pPr>
              <w:pStyle w:val="TableText"/>
              <w:jc w:val="center"/>
              <w:rPr>
                <w:b/>
              </w:rPr>
            </w:pPr>
            <w:r>
              <w:rPr>
                <w:b/>
              </w:rPr>
              <w:t>2001</w:t>
            </w:r>
          </w:p>
        </w:tc>
      </w:tr>
      <w:tr w:rsidR="00DF5EE6">
        <w:tblPrEx>
          <w:tblCellMar>
            <w:top w:w="0" w:type="dxa"/>
            <w:bottom w:w="0" w:type="dxa"/>
          </w:tblCellMar>
        </w:tblPrEx>
        <w:trPr>
          <w:cantSplit/>
        </w:trPr>
        <w:tc>
          <w:tcPr>
            <w:tcW w:w="2977" w:type="dxa"/>
            <w:tcBorders>
              <w:bottom w:val="nil"/>
            </w:tcBorders>
          </w:tcPr>
          <w:p w:rsidR="00DF5EE6" w:rsidRDefault="00DF5EE6">
            <w:pPr>
              <w:pStyle w:val="TableText"/>
            </w:pPr>
            <w:r>
              <w:t>Violent offences</w:t>
            </w:r>
          </w:p>
        </w:tc>
        <w:tc>
          <w:tcPr>
            <w:tcW w:w="797" w:type="dxa"/>
            <w:tcBorders>
              <w:bottom w:val="nil"/>
            </w:tcBorders>
          </w:tcPr>
          <w:p w:rsidR="00DF5EE6" w:rsidRDefault="00DF5EE6">
            <w:pPr>
              <w:pStyle w:val="TableText"/>
              <w:tabs>
                <w:tab w:val="decimal" w:pos="317"/>
              </w:tabs>
            </w:pPr>
            <w:r>
              <w:t>10.8</w:t>
            </w:r>
          </w:p>
        </w:tc>
        <w:tc>
          <w:tcPr>
            <w:tcW w:w="797" w:type="dxa"/>
            <w:tcBorders>
              <w:bottom w:val="nil"/>
            </w:tcBorders>
          </w:tcPr>
          <w:p w:rsidR="00DF5EE6" w:rsidRDefault="00DF5EE6">
            <w:pPr>
              <w:pStyle w:val="TableText"/>
              <w:tabs>
                <w:tab w:val="decimal" w:pos="317"/>
              </w:tabs>
            </w:pPr>
            <w:r>
              <w:t>10.8</w:t>
            </w:r>
          </w:p>
        </w:tc>
        <w:tc>
          <w:tcPr>
            <w:tcW w:w="798" w:type="dxa"/>
            <w:tcBorders>
              <w:bottom w:val="nil"/>
            </w:tcBorders>
          </w:tcPr>
          <w:p w:rsidR="00DF5EE6" w:rsidRDefault="00DF5EE6">
            <w:pPr>
              <w:pStyle w:val="TableText"/>
              <w:tabs>
                <w:tab w:val="decimal" w:pos="317"/>
              </w:tabs>
            </w:pPr>
            <w:r>
              <w:t>10.7</w:t>
            </w:r>
          </w:p>
        </w:tc>
        <w:tc>
          <w:tcPr>
            <w:tcW w:w="797" w:type="dxa"/>
            <w:tcBorders>
              <w:bottom w:val="nil"/>
            </w:tcBorders>
          </w:tcPr>
          <w:p w:rsidR="00DF5EE6" w:rsidRDefault="00DF5EE6">
            <w:pPr>
              <w:pStyle w:val="TableText"/>
              <w:tabs>
                <w:tab w:val="decimal" w:pos="317"/>
              </w:tabs>
            </w:pPr>
            <w:r>
              <w:t>10.7</w:t>
            </w:r>
          </w:p>
        </w:tc>
        <w:tc>
          <w:tcPr>
            <w:tcW w:w="797" w:type="dxa"/>
            <w:tcBorders>
              <w:bottom w:val="nil"/>
            </w:tcBorders>
          </w:tcPr>
          <w:p w:rsidR="00DF5EE6" w:rsidRDefault="00DF5EE6">
            <w:pPr>
              <w:pStyle w:val="TableText"/>
              <w:tabs>
                <w:tab w:val="decimal" w:pos="317"/>
              </w:tabs>
            </w:pPr>
            <w:r>
              <w:t>10.7</w:t>
            </w:r>
          </w:p>
        </w:tc>
        <w:tc>
          <w:tcPr>
            <w:tcW w:w="798" w:type="dxa"/>
            <w:tcBorders>
              <w:bottom w:val="nil"/>
            </w:tcBorders>
          </w:tcPr>
          <w:p w:rsidR="00DF5EE6" w:rsidRDefault="00DF5EE6">
            <w:pPr>
              <w:pStyle w:val="TableText"/>
              <w:tabs>
                <w:tab w:val="decimal" w:pos="317"/>
              </w:tabs>
            </w:pPr>
            <w:r>
              <w:t>10.4</w:t>
            </w:r>
          </w:p>
        </w:tc>
        <w:tc>
          <w:tcPr>
            <w:tcW w:w="797" w:type="dxa"/>
            <w:tcBorders>
              <w:bottom w:val="nil"/>
            </w:tcBorders>
          </w:tcPr>
          <w:p w:rsidR="00DF5EE6" w:rsidRDefault="00DF5EE6">
            <w:pPr>
              <w:pStyle w:val="TableText"/>
              <w:tabs>
                <w:tab w:val="decimal" w:pos="317"/>
              </w:tabs>
            </w:pPr>
            <w:r>
              <w:t>10.8</w:t>
            </w:r>
          </w:p>
        </w:tc>
        <w:tc>
          <w:tcPr>
            <w:tcW w:w="798" w:type="dxa"/>
            <w:tcBorders>
              <w:bottom w:val="nil"/>
            </w:tcBorders>
          </w:tcPr>
          <w:p w:rsidR="00DF5EE6" w:rsidRDefault="00DF5EE6">
            <w:pPr>
              <w:pStyle w:val="TableText"/>
              <w:tabs>
                <w:tab w:val="decimal" w:pos="317"/>
              </w:tabs>
            </w:pPr>
            <w:r>
              <w:t>11.3</w:t>
            </w:r>
          </w:p>
        </w:tc>
      </w:tr>
      <w:tr w:rsidR="00DF5EE6">
        <w:tblPrEx>
          <w:tblCellMar>
            <w:top w:w="0" w:type="dxa"/>
            <w:bottom w:w="0" w:type="dxa"/>
          </w:tblCellMar>
        </w:tblPrEx>
        <w:trPr>
          <w:cantSplit/>
        </w:trPr>
        <w:tc>
          <w:tcPr>
            <w:tcW w:w="2977" w:type="dxa"/>
            <w:tcBorders>
              <w:top w:val="nil"/>
              <w:bottom w:val="nil"/>
            </w:tcBorders>
          </w:tcPr>
          <w:p w:rsidR="00DF5EE6" w:rsidRDefault="00DF5EE6">
            <w:pPr>
              <w:pStyle w:val="TableText"/>
              <w:spacing w:before="0"/>
            </w:pPr>
            <w:r>
              <w:t>Sexual offences</w:t>
            </w:r>
          </w:p>
        </w:tc>
        <w:tc>
          <w:tcPr>
            <w:tcW w:w="797" w:type="dxa"/>
            <w:tcBorders>
              <w:top w:val="nil"/>
              <w:bottom w:val="nil"/>
            </w:tcBorders>
          </w:tcPr>
          <w:p w:rsidR="00DF5EE6" w:rsidRDefault="00DF5EE6">
            <w:pPr>
              <w:pStyle w:val="TableText"/>
              <w:tabs>
                <w:tab w:val="decimal" w:pos="317"/>
              </w:tabs>
              <w:spacing w:before="0"/>
            </w:pPr>
            <w:r>
              <w:t>1.0</w:t>
            </w:r>
          </w:p>
        </w:tc>
        <w:tc>
          <w:tcPr>
            <w:tcW w:w="797" w:type="dxa"/>
            <w:tcBorders>
              <w:top w:val="nil"/>
              <w:bottom w:val="nil"/>
            </w:tcBorders>
          </w:tcPr>
          <w:p w:rsidR="00DF5EE6" w:rsidRDefault="00DF5EE6">
            <w:pPr>
              <w:pStyle w:val="TableText"/>
              <w:tabs>
                <w:tab w:val="decimal" w:pos="317"/>
              </w:tabs>
              <w:spacing w:before="0"/>
            </w:pPr>
            <w:r>
              <w:t>1.0</w:t>
            </w:r>
          </w:p>
        </w:tc>
        <w:tc>
          <w:tcPr>
            <w:tcW w:w="798" w:type="dxa"/>
            <w:tcBorders>
              <w:top w:val="nil"/>
              <w:bottom w:val="nil"/>
            </w:tcBorders>
          </w:tcPr>
          <w:p w:rsidR="00DF5EE6" w:rsidRDefault="00DF5EE6">
            <w:pPr>
              <w:pStyle w:val="TableText"/>
              <w:tabs>
                <w:tab w:val="decimal" w:pos="317"/>
              </w:tabs>
              <w:spacing w:before="0"/>
            </w:pPr>
            <w:r>
              <w:t>1.0</w:t>
            </w:r>
          </w:p>
        </w:tc>
        <w:tc>
          <w:tcPr>
            <w:tcW w:w="797" w:type="dxa"/>
            <w:tcBorders>
              <w:top w:val="nil"/>
              <w:bottom w:val="nil"/>
            </w:tcBorders>
          </w:tcPr>
          <w:p w:rsidR="00DF5EE6" w:rsidRDefault="00DF5EE6">
            <w:pPr>
              <w:pStyle w:val="TableText"/>
              <w:tabs>
                <w:tab w:val="decimal" w:pos="317"/>
              </w:tabs>
              <w:spacing w:before="0"/>
            </w:pPr>
            <w:r>
              <w:t>0.9</w:t>
            </w:r>
          </w:p>
        </w:tc>
        <w:tc>
          <w:tcPr>
            <w:tcW w:w="797" w:type="dxa"/>
            <w:tcBorders>
              <w:top w:val="nil"/>
              <w:bottom w:val="nil"/>
            </w:tcBorders>
          </w:tcPr>
          <w:p w:rsidR="00DF5EE6" w:rsidRDefault="00DF5EE6">
            <w:pPr>
              <w:pStyle w:val="TableText"/>
              <w:tabs>
                <w:tab w:val="decimal" w:pos="317"/>
              </w:tabs>
              <w:spacing w:before="0"/>
            </w:pPr>
            <w:r>
              <w:t>0.9</w:t>
            </w:r>
          </w:p>
        </w:tc>
        <w:tc>
          <w:tcPr>
            <w:tcW w:w="798" w:type="dxa"/>
            <w:tcBorders>
              <w:top w:val="nil"/>
              <w:bottom w:val="nil"/>
            </w:tcBorders>
          </w:tcPr>
          <w:p w:rsidR="00DF5EE6" w:rsidRDefault="00DF5EE6">
            <w:pPr>
              <w:pStyle w:val="TableText"/>
              <w:tabs>
                <w:tab w:val="decimal" w:pos="317"/>
              </w:tabs>
              <w:spacing w:before="0"/>
            </w:pPr>
            <w:r>
              <w:t>0.8</w:t>
            </w:r>
          </w:p>
        </w:tc>
        <w:tc>
          <w:tcPr>
            <w:tcW w:w="797" w:type="dxa"/>
            <w:tcBorders>
              <w:top w:val="nil"/>
              <w:bottom w:val="nil"/>
            </w:tcBorders>
          </w:tcPr>
          <w:p w:rsidR="00DF5EE6" w:rsidRDefault="00DF5EE6">
            <w:pPr>
              <w:pStyle w:val="TableText"/>
              <w:tabs>
                <w:tab w:val="decimal" w:pos="317"/>
              </w:tabs>
              <w:spacing w:before="0"/>
            </w:pPr>
            <w:r>
              <w:t>0.9</w:t>
            </w:r>
          </w:p>
        </w:tc>
        <w:tc>
          <w:tcPr>
            <w:tcW w:w="798" w:type="dxa"/>
            <w:tcBorders>
              <w:top w:val="nil"/>
              <w:bottom w:val="nil"/>
            </w:tcBorders>
          </w:tcPr>
          <w:p w:rsidR="00DF5EE6" w:rsidRDefault="00DF5EE6">
            <w:pPr>
              <w:pStyle w:val="TableText"/>
              <w:tabs>
                <w:tab w:val="decimal" w:pos="317"/>
              </w:tabs>
              <w:spacing w:before="0"/>
            </w:pPr>
            <w:r>
              <w:t>0.8</w:t>
            </w:r>
          </w:p>
        </w:tc>
      </w:tr>
      <w:tr w:rsidR="00DF5EE6">
        <w:tblPrEx>
          <w:tblCellMar>
            <w:top w:w="0" w:type="dxa"/>
            <w:bottom w:w="0" w:type="dxa"/>
          </w:tblCellMar>
        </w:tblPrEx>
        <w:trPr>
          <w:cantSplit/>
        </w:trPr>
        <w:tc>
          <w:tcPr>
            <w:tcW w:w="2977" w:type="dxa"/>
            <w:tcBorders>
              <w:top w:val="nil"/>
              <w:bottom w:val="nil"/>
            </w:tcBorders>
          </w:tcPr>
          <w:p w:rsidR="00DF5EE6" w:rsidRDefault="00DF5EE6">
            <w:pPr>
              <w:pStyle w:val="TableText"/>
              <w:spacing w:before="0"/>
            </w:pPr>
            <w:r>
              <w:t>Drugs and anti-social offences</w:t>
            </w:r>
          </w:p>
        </w:tc>
        <w:tc>
          <w:tcPr>
            <w:tcW w:w="797" w:type="dxa"/>
            <w:tcBorders>
              <w:top w:val="nil"/>
              <w:bottom w:val="nil"/>
            </w:tcBorders>
          </w:tcPr>
          <w:p w:rsidR="00DF5EE6" w:rsidRDefault="00DF5EE6">
            <w:pPr>
              <w:pStyle w:val="TableText"/>
              <w:tabs>
                <w:tab w:val="decimal" w:pos="317"/>
              </w:tabs>
              <w:spacing w:before="0"/>
            </w:pPr>
            <w:r>
              <w:t>13.8</w:t>
            </w:r>
          </w:p>
        </w:tc>
        <w:tc>
          <w:tcPr>
            <w:tcW w:w="797" w:type="dxa"/>
            <w:tcBorders>
              <w:top w:val="nil"/>
              <w:bottom w:val="nil"/>
            </w:tcBorders>
          </w:tcPr>
          <w:p w:rsidR="00DF5EE6" w:rsidRDefault="00DF5EE6">
            <w:pPr>
              <w:pStyle w:val="TableText"/>
              <w:tabs>
                <w:tab w:val="decimal" w:pos="317"/>
              </w:tabs>
              <w:spacing w:before="0"/>
            </w:pPr>
            <w:r>
              <w:t>12.9</w:t>
            </w:r>
          </w:p>
        </w:tc>
        <w:tc>
          <w:tcPr>
            <w:tcW w:w="798" w:type="dxa"/>
            <w:tcBorders>
              <w:top w:val="nil"/>
              <w:bottom w:val="nil"/>
            </w:tcBorders>
          </w:tcPr>
          <w:p w:rsidR="00DF5EE6" w:rsidRDefault="00DF5EE6">
            <w:pPr>
              <w:pStyle w:val="TableText"/>
              <w:tabs>
                <w:tab w:val="decimal" w:pos="317"/>
              </w:tabs>
              <w:spacing w:before="0"/>
            </w:pPr>
            <w:r>
              <w:t>13.6</w:t>
            </w:r>
          </w:p>
        </w:tc>
        <w:tc>
          <w:tcPr>
            <w:tcW w:w="797" w:type="dxa"/>
            <w:tcBorders>
              <w:top w:val="nil"/>
              <w:bottom w:val="nil"/>
            </w:tcBorders>
          </w:tcPr>
          <w:p w:rsidR="00DF5EE6" w:rsidRDefault="00DF5EE6">
            <w:pPr>
              <w:pStyle w:val="TableText"/>
              <w:tabs>
                <w:tab w:val="decimal" w:pos="317"/>
              </w:tabs>
              <w:spacing w:before="0"/>
            </w:pPr>
            <w:r>
              <w:t>14.4</w:t>
            </w:r>
          </w:p>
        </w:tc>
        <w:tc>
          <w:tcPr>
            <w:tcW w:w="797" w:type="dxa"/>
            <w:tcBorders>
              <w:top w:val="nil"/>
              <w:bottom w:val="nil"/>
            </w:tcBorders>
          </w:tcPr>
          <w:p w:rsidR="00DF5EE6" w:rsidRDefault="00DF5EE6">
            <w:pPr>
              <w:pStyle w:val="TableText"/>
              <w:tabs>
                <w:tab w:val="decimal" w:pos="317"/>
              </w:tabs>
              <w:spacing w:before="0"/>
            </w:pPr>
            <w:r>
              <w:t>15.1</w:t>
            </w:r>
          </w:p>
        </w:tc>
        <w:tc>
          <w:tcPr>
            <w:tcW w:w="798" w:type="dxa"/>
            <w:tcBorders>
              <w:top w:val="nil"/>
              <w:bottom w:val="nil"/>
            </w:tcBorders>
          </w:tcPr>
          <w:p w:rsidR="00DF5EE6" w:rsidRDefault="00DF5EE6">
            <w:pPr>
              <w:pStyle w:val="TableText"/>
              <w:tabs>
                <w:tab w:val="decimal" w:pos="317"/>
              </w:tabs>
              <w:spacing w:before="0"/>
            </w:pPr>
            <w:r>
              <w:t>14.7</w:t>
            </w:r>
          </w:p>
        </w:tc>
        <w:tc>
          <w:tcPr>
            <w:tcW w:w="797" w:type="dxa"/>
            <w:tcBorders>
              <w:top w:val="nil"/>
              <w:bottom w:val="nil"/>
            </w:tcBorders>
          </w:tcPr>
          <w:p w:rsidR="00DF5EE6" w:rsidRDefault="00DF5EE6">
            <w:pPr>
              <w:pStyle w:val="TableText"/>
              <w:tabs>
                <w:tab w:val="decimal" w:pos="317"/>
              </w:tabs>
              <w:spacing w:before="0"/>
            </w:pPr>
            <w:r>
              <w:t>13.9</w:t>
            </w:r>
          </w:p>
        </w:tc>
        <w:tc>
          <w:tcPr>
            <w:tcW w:w="798" w:type="dxa"/>
            <w:tcBorders>
              <w:top w:val="nil"/>
              <w:bottom w:val="nil"/>
            </w:tcBorders>
          </w:tcPr>
          <w:p w:rsidR="00DF5EE6" w:rsidRDefault="00DF5EE6">
            <w:pPr>
              <w:pStyle w:val="TableText"/>
              <w:tabs>
                <w:tab w:val="decimal" w:pos="317"/>
              </w:tabs>
              <w:spacing w:before="0"/>
            </w:pPr>
            <w:r>
              <w:t>14.2</w:t>
            </w:r>
          </w:p>
        </w:tc>
      </w:tr>
      <w:tr w:rsidR="00DF5EE6">
        <w:tblPrEx>
          <w:tblCellMar>
            <w:top w:w="0" w:type="dxa"/>
            <w:bottom w:w="0" w:type="dxa"/>
          </w:tblCellMar>
        </w:tblPrEx>
        <w:trPr>
          <w:cantSplit/>
        </w:trPr>
        <w:tc>
          <w:tcPr>
            <w:tcW w:w="2977" w:type="dxa"/>
            <w:tcBorders>
              <w:top w:val="nil"/>
              <w:bottom w:val="nil"/>
            </w:tcBorders>
          </w:tcPr>
          <w:p w:rsidR="00DF5EE6" w:rsidRDefault="00DF5EE6">
            <w:pPr>
              <w:pStyle w:val="TableText"/>
              <w:spacing w:before="0"/>
            </w:pPr>
            <w:r>
              <w:t>Dishonesty offences</w:t>
            </w:r>
          </w:p>
        </w:tc>
        <w:tc>
          <w:tcPr>
            <w:tcW w:w="797" w:type="dxa"/>
            <w:tcBorders>
              <w:top w:val="nil"/>
              <w:bottom w:val="nil"/>
            </w:tcBorders>
          </w:tcPr>
          <w:p w:rsidR="00DF5EE6" w:rsidRDefault="00DF5EE6">
            <w:pPr>
              <w:pStyle w:val="TableText"/>
              <w:tabs>
                <w:tab w:val="decimal" w:pos="317"/>
              </w:tabs>
              <w:spacing w:before="0"/>
            </w:pPr>
            <w:r>
              <w:t>79.9</w:t>
            </w:r>
          </w:p>
        </w:tc>
        <w:tc>
          <w:tcPr>
            <w:tcW w:w="797" w:type="dxa"/>
            <w:tcBorders>
              <w:top w:val="nil"/>
              <w:bottom w:val="nil"/>
            </w:tcBorders>
          </w:tcPr>
          <w:p w:rsidR="00DF5EE6" w:rsidRDefault="00DF5EE6">
            <w:pPr>
              <w:pStyle w:val="TableText"/>
              <w:tabs>
                <w:tab w:val="decimal" w:pos="317"/>
              </w:tabs>
              <w:spacing w:before="0"/>
            </w:pPr>
            <w:r>
              <w:t>82.9</w:t>
            </w:r>
          </w:p>
        </w:tc>
        <w:tc>
          <w:tcPr>
            <w:tcW w:w="798" w:type="dxa"/>
            <w:tcBorders>
              <w:top w:val="nil"/>
              <w:bottom w:val="nil"/>
            </w:tcBorders>
          </w:tcPr>
          <w:p w:rsidR="00DF5EE6" w:rsidRDefault="00DF5EE6">
            <w:pPr>
              <w:pStyle w:val="TableText"/>
              <w:tabs>
                <w:tab w:val="decimal" w:pos="317"/>
              </w:tabs>
              <w:spacing w:before="0"/>
            </w:pPr>
            <w:r>
              <w:t>83.4</w:t>
            </w:r>
          </w:p>
        </w:tc>
        <w:tc>
          <w:tcPr>
            <w:tcW w:w="797" w:type="dxa"/>
            <w:tcBorders>
              <w:top w:val="nil"/>
              <w:bottom w:val="nil"/>
            </w:tcBorders>
          </w:tcPr>
          <w:p w:rsidR="00DF5EE6" w:rsidRDefault="00DF5EE6">
            <w:pPr>
              <w:pStyle w:val="TableText"/>
              <w:tabs>
                <w:tab w:val="decimal" w:pos="317"/>
              </w:tabs>
              <w:spacing w:before="0"/>
            </w:pPr>
            <w:r>
              <w:t>80.4</w:t>
            </w:r>
          </w:p>
        </w:tc>
        <w:tc>
          <w:tcPr>
            <w:tcW w:w="797" w:type="dxa"/>
            <w:tcBorders>
              <w:top w:val="nil"/>
              <w:bottom w:val="nil"/>
            </w:tcBorders>
          </w:tcPr>
          <w:p w:rsidR="00DF5EE6" w:rsidRDefault="00DF5EE6">
            <w:pPr>
              <w:pStyle w:val="TableText"/>
              <w:tabs>
                <w:tab w:val="decimal" w:pos="317"/>
              </w:tabs>
              <w:spacing w:before="0"/>
            </w:pPr>
            <w:r>
              <w:t>76.5</w:t>
            </w:r>
          </w:p>
        </w:tc>
        <w:tc>
          <w:tcPr>
            <w:tcW w:w="798" w:type="dxa"/>
            <w:tcBorders>
              <w:top w:val="nil"/>
              <w:bottom w:val="nil"/>
            </w:tcBorders>
          </w:tcPr>
          <w:p w:rsidR="00DF5EE6" w:rsidRDefault="00DF5EE6">
            <w:pPr>
              <w:pStyle w:val="TableText"/>
              <w:tabs>
                <w:tab w:val="decimal" w:pos="317"/>
              </w:tabs>
              <w:spacing w:before="0"/>
            </w:pPr>
            <w:r>
              <w:t>70.6</w:t>
            </w:r>
          </w:p>
        </w:tc>
        <w:tc>
          <w:tcPr>
            <w:tcW w:w="797" w:type="dxa"/>
            <w:tcBorders>
              <w:top w:val="nil"/>
              <w:bottom w:val="nil"/>
            </w:tcBorders>
          </w:tcPr>
          <w:p w:rsidR="00DF5EE6" w:rsidRDefault="00DF5EE6">
            <w:pPr>
              <w:pStyle w:val="TableText"/>
              <w:tabs>
                <w:tab w:val="decimal" w:pos="317"/>
              </w:tabs>
              <w:spacing w:before="0"/>
              <w:rPr>
                <w:caps/>
              </w:rPr>
            </w:pPr>
            <w:r>
              <w:rPr>
                <w:caps/>
              </w:rPr>
              <w:t>66.5</w:t>
            </w:r>
          </w:p>
        </w:tc>
        <w:tc>
          <w:tcPr>
            <w:tcW w:w="798" w:type="dxa"/>
            <w:tcBorders>
              <w:top w:val="nil"/>
              <w:bottom w:val="nil"/>
            </w:tcBorders>
          </w:tcPr>
          <w:p w:rsidR="00DF5EE6" w:rsidRDefault="00DF5EE6">
            <w:pPr>
              <w:pStyle w:val="TableText"/>
              <w:tabs>
                <w:tab w:val="decimal" w:pos="317"/>
              </w:tabs>
              <w:spacing w:before="0"/>
            </w:pPr>
            <w:r>
              <w:t>64.2</w:t>
            </w:r>
          </w:p>
        </w:tc>
      </w:tr>
      <w:tr w:rsidR="00DF5EE6">
        <w:tblPrEx>
          <w:tblCellMar>
            <w:top w:w="0" w:type="dxa"/>
            <w:bottom w:w="0" w:type="dxa"/>
          </w:tblCellMar>
        </w:tblPrEx>
        <w:trPr>
          <w:cantSplit/>
        </w:trPr>
        <w:tc>
          <w:tcPr>
            <w:tcW w:w="2977" w:type="dxa"/>
            <w:tcBorders>
              <w:top w:val="nil"/>
              <w:bottom w:val="nil"/>
            </w:tcBorders>
          </w:tcPr>
          <w:p w:rsidR="00DF5EE6" w:rsidRDefault="00DF5EE6">
            <w:pPr>
              <w:pStyle w:val="TableText"/>
              <w:spacing w:before="0"/>
            </w:pPr>
            <w:r>
              <w:t>Property damage</w:t>
            </w:r>
          </w:p>
        </w:tc>
        <w:tc>
          <w:tcPr>
            <w:tcW w:w="797" w:type="dxa"/>
            <w:tcBorders>
              <w:top w:val="nil"/>
              <w:bottom w:val="nil"/>
            </w:tcBorders>
          </w:tcPr>
          <w:p w:rsidR="00DF5EE6" w:rsidRDefault="00DF5EE6">
            <w:pPr>
              <w:pStyle w:val="TableText"/>
              <w:tabs>
                <w:tab w:val="decimal" w:pos="317"/>
              </w:tabs>
              <w:spacing w:before="0"/>
            </w:pPr>
            <w:r>
              <w:t>10.4</w:t>
            </w:r>
          </w:p>
        </w:tc>
        <w:tc>
          <w:tcPr>
            <w:tcW w:w="797" w:type="dxa"/>
            <w:tcBorders>
              <w:top w:val="nil"/>
              <w:bottom w:val="nil"/>
            </w:tcBorders>
          </w:tcPr>
          <w:p w:rsidR="00DF5EE6" w:rsidRDefault="00DF5EE6">
            <w:pPr>
              <w:pStyle w:val="TableText"/>
              <w:tabs>
                <w:tab w:val="decimal" w:pos="317"/>
              </w:tabs>
              <w:spacing w:before="0"/>
            </w:pPr>
            <w:r>
              <w:t>11.1</w:t>
            </w:r>
          </w:p>
        </w:tc>
        <w:tc>
          <w:tcPr>
            <w:tcW w:w="798" w:type="dxa"/>
            <w:tcBorders>
              <w:top w:val="nil"/>
              <w:bottom w:val="nil"/>
            </w:tcBorders>
          </w:tcPr>
          <w:p w:rsidR="00DF5EE6" w:rsidRDefault="00DF5EE6">
            <w:pPr>
              <w:pStyle w:val="TableText"/>
              <w:tabs>
                <w:tab w:val="decimal" w:pos="317"/>
              </w:tabs>
              <w:spacing w:before="0"/>
            </w:pPr>
            <w:r>
              <w:t>11.0</w:t>
            </w:r>
          </w:p>
        </w:tc>
        <w:tc>
          <w:tcPr>
            <w:tcW w:w="797" w:type="dxa"/>
            <w:tcBorders>
              <w:top w:val="nil"/>
              <w:bottom w:val="nil"/>
            </w:tcBorders>
          </w:tcPr>
          <w:p w:rsidR="00DF5EE6" w:rsidRDefault="00DF5EE6">
            <w:pPr>
              <w:pStyle w:val="TableText"/>
              <w:tabs>
                <w:tab w:val="decimal" w:pos="317"/>
              </w:tabs>
              <w:spacing w:before="0"/>
            </w:pPr>
            <w:r>
              <w:t>10.7</w:t>
            </w:r>
          </w:p>
        </w:tc>
        <w:tc>
          <w:tcPr>
            <w:tcW w:w="797" w:type="dxa"/>
            <w:tcBorders>
              <w:top w:val="nil"/>
              <w:bottom w:val="nil"/>
            </w:tcBorders>
          </w:tcPr>
          <w:p w:rsidR="00DF5EE6" w:rsidRDefault="00DF5EE6">
            <w:pPr>
              <w:pStyle w:val="TableText"/>
              <w:tabs>
                <w:tab w:val="decimal" w:pos="317"/>
              </w:tabs>
              <w:spacing w:before="0"/>
            </w:pPr>
            <w:r>
              <w:t>10.0</w:t>
            </w:r>
          </w:p>
        </w:tc>
        <w:tc>
          <w:tcPr>
            <w:tcW w:w="798" w:type="dxa"/>
            <w:tcBorders>
              <w:top w:val="nil"/>
              <w:bottom w:val="nil"/>
            </w:tcBorders>
          </w:tcPr>
          <w:p w:rsidR="00DF5EE6" w:rsidRDefault="00DF5EE6">
            <w:pPr>
              <w:pStyle w:val="TableText"/>
              <w:tabs>
                <w:tab w:val="decimal" w:pos="317"/>
              </w:tabs>
              <w:spacing w:before="0"/>
            </w:pPr>
            <w:r>
              <w:t>10.3</w:t>
            </w:r>
          </w:p>
        </w:tc>
        <w:tc>
          <w:tcPr>
            <w:tcW w:w="797" w:type="dxa"/>
            <w:tcBorders>
              <w:top w:val="nil"/>
              <w:bottom w:val="nil"/>
            </w:tcBorders>
          </w:tcPr>
          <w:p w:rsidR="00DF5EE6" w:rsidRDefault="00DF5EE6">
            <w:pPr>
              <w:pStyle w:val="TableText"/>
              <w:tabs>
                <w:tab w:val="decimal" w:pos="317"/>
              </w:tabs>
              <w:spacing w:before="0"/>
            </w:pPr>
            <w:r>
              <w:t>10.6</w:t>
            </w:r>
          </w:p>
        </w:tc>
        <w:tc>
          <w:tcPr>
            <w:tcW w:w="798" w:type="dxa"/>
            <w:tcBorders>
              <w:top w:val="nil"/>
              <w:bottom w:val="nil"/>
            </w:tcBorders>
          </w:tcPr>
          <w:p w:rsidR="00DF5EE6" w:rsidRDefault="00DF5EE6">
            <w:pPr>
              <w:pStyle w:val="TableText"/>
              <w:tabs>
                <w:tab w:val="decimal" w:pos="317"/>
              </w:tabs>
              <w:spacing w:before="0"/>
            </w:pPr>
            <w:r>
              <w:t>10.5</w:t>
            </w:r>
          </w:p>
        </w:tc>
      </w:tr>
      <w:tr w:rsidR="00DF5EE6">
        <w:tblPrEx>
          <w:tblCellMar>
            <w:top w:w="0" w:type="dxa"/>
            <w:bottom w:w="0" w:type="dxa"/>
          </w:tblCellMar>
        </w:tblPrEx>
        <w:trPr>
          <w:cantSplit/>
        </w:trPr>
        <w:tc>
          <w:tcPr>
            <w:tcW w:w="2977" w:type="dxa"/>
            <w:tcBorders>
              <w:top w:val="nil"/>
              <w:bottom w:val="nil"/>
            </w:tcBorders>
          </w:tcPr>
          <w:p w:rsidR="00DF5EE6" w:rsidRDefault="00DF5EE6">
            <w:pPr>
              <w:pStyle w:val="TableText"/>
              <w:spacing w:before="0"/>
            </w:pPr>
            <w:r>
              <w:t>Property abuse</w:t>
            </w:r>
          </w:p>
        </w:tc>
        <w:tc>
          <w:tcPr>
            <w:tcW w:w="797" w:type="dxa"/>
            <w:tcBorders>
              <w:top w:val="nil"/>
              <w:bottom w:val="nil"/>
            </w:tcBorders>
          </w:tcPr>
          <w:p w:rsidR="00DF5EE6" w:rsidRDefault="00DF5EE6">
            <w:pPr>
              <w:pStyle w:val="TableText"/>
              <w:tabs>
                <w:tab w:val="decimal" w:pos="317"/>
              </w:tabs>
              <w:spacing w:before="0"/>
            </w:pPr>
            <w:r>
              <w:t>6.0</w:t>
            </w:r>
          </w:p>
        </w:tc>
        <w:tc>
          <w:tcPr>
            <w:tcW w:w="797" w:type="dxa"/>
            <w:tcBorders>
              <w:top w:val="nil"/>
              <w:bottom w:val="nil"/>
            </w:tcBorders>
          </w:tcPr>
          <w:p w:rsidR="00DF5EE6" w:rsidRDefault="00DF5EE6">
            <w:pPr>
              <w:pStyle w:val="TableText"/>
              <w:tabs>
                <w:tab w:val="decimal" w:pos="317"/>
              </w:tabs>
              <w:spacing w:before="0"/>
            </w:pPr>
            <w:r>
              <w:t>6.1</w:t>
            </w:r>
          </w:p>
        </w:tc>
        <w:tc>
          <w:tcPr>
            <w:tcW w:w="798" w:type="dxa"/>
            <w:tcBorders>
              <w:top w:val="nil"/>
              <w:bottom w:val="nil"/>
            </w:tcBorders>
          </w:tcPr>
          <w:p w:rsidR="00DF5EE6" w:rsidRDefault="00DF5EE6">
            <w:pPr>
              <w:pStyle w:val="TableText"/>
              <w:tabs>
                <w:tab w:val="decimal" w:pos="317"/>
              </w:tabs>
              <w:spacing w:before="0"/>
            </w:pPr>
            <w:r>
              <w:t>6.1</w:t>
            </w:r>
          </w:p>
        </w:tc>
        <w:tc>
          <w:tcPr>
            <w:tcW w:w="797" w:type="dxa"/>
            <w:tcBorders>
              <w:top w:val="nil"/>
              <w:bottom w:val="nil"/>
            </w:tcBorders>
          </w:tcPr>
          <w:p w:rsidR="00DF5EE6" w:rsidRDefault="00DF5EE6">
            <w:pPr>
              <w:pStyle w:val="TableText"/>
              <w:tabs>
                <w:tab w:val="decimal" w:pos="317"/>
              </w:tabs>
              <w:spacing w:before="0"/>
            </w:pPr>
            <w:r>
              <w:t>6.1</w:t>
            </w:r>
          </w:p>
        </w:tc>
        <w:tc>
          <w:tcPr>
            <w:tcW w:w="797" w:type="dxa"/>
            <w:tcBorders>
              <w:top w:val="nil"/>
              <w:bottom w:val="nil"/>
            </w:tcBorders>
          </w:tcPr>
          <w:p w:rsidR="00DF5EE6" w:rsidRDefault="00DF5EE6">
            <w:pPr>
              <w:pStyle w:val="TableText"/>
              <w:tabs>
                <w:tab w:val="decimal" w:pos="317"/>
              </w:tabs>
              <w:spacing w:before="0"/>
            </w:pPr>
            <w:r>
              <w:t>5.5</w:t>
            </w:r>
          </w:p>
        </w:tc>
        <w:tc>
          <w:tcPr>
            <w:tcW w:w="798" w:type="dxa"/>
            <w:tcBorders>
              <w:top w:val="nil"/>
              <w:bottom w:val="nil"/>
            </w:tcBorders>
          </w:tcPr>
          <w:p w:rsidR="00DF5EE6" w:rsidRDefault="00DF5EE6">
            <w:pPr>
              <w:pStyle w:val="TableText"/>
              <w:tabs>
                <w:tab w:val="decimal" w:pos="317"/>
              </w:tabs>
              <w:spacing w:before="0"/>
            </w:pPr>
            <w:r>
              <w:t>5.3</w:t>
            </w:r>
          </w:p>
        </w:tc>
        <w:tc>
          <w:tcPr>
            <w:tcW w:w="797" w:type="dxa"/>
            <w:tcBorders>
              <w:top w:val="nil"/>
              <w:bottom w:val="nil"/>
            </w:tcBorders>
          </w:tcPr>
          <w:p w:rsidR="00DF5EE6" w:rsidRDefault="00DF5EE6">
            <w:pPr>
              <w:pStyle w:val="TableText"/>
              <w:tabs>
                <w:tab w:val="decimal" w:pos="317"/>
              </w:tabs>
              <w:spacing w:before="0"/>
            </w:pPr>
            <w:r>
              <w:t>5.5</w:t>
            </w:r>
          </w:p>
        </w:tc>
        <w:tc>
          <w:tcPr>
            <w:tcW w:w="798" w:type="dxa"/>
            <w:tcBorders>
              <w:top w:val="nil"/>
              <w:bottom w:val="nil"/>
            </w:tcBorders>
          </w:tcPr>
          <w:p w:rsidR="00DF5EE6" w:rsidRDefault="00DF5EE6">
            <w:pPr>
              <w:pStyle w:val="TableText"/>
              <w:tabs>
                <w:tab w:val="decimal" w:pos="317"/>
              </w:tabs>
              <w:spacing w:before="0"/>
            </w:pPr>
            <w:r>
              <w:t>5.5</w:t>
            </w:r>
          </w:p>
        </w:tc>
      </w:tr>
      <w:tr w:rsidR="00DF5EE6">
        <w:tblPrEx>
          <w:tblCellMar>
            <w:top w:w="0" w:type="dxa"/>
            <w:bottom w:w="0" w:type="dxa"/>
          </w:tblCellMar>
        </w:tblPrEx>
        <w:trPr>
          <w:cantSplit/>
        </w:trPr>
        <w:tc>
          <w:tcPr>
            <w:tcW w:w="2977" w:type="dxa"/>
            <w:tcBorders>
              <w:top w:val="nil"/>
            </w:tcBorders>
          </w:tcPr>
          <w:p w:rsidR="00DF5EE6" w:rsidRDefault="00DF5EE6">
            <w:pPr>
              <w:pStyle w:val="TableText"/>
              <w:spacing w:before="0"/>
            </w:pPr>
            <w:r>
              <w:t>Administrative offences</w:t>
            </w:r>
          </w:p>
        </w:tc>
        <w:tc>
          <w:tcPr>
            <w:tcW w:w="797" w:type="dxa"/>
            <w:tcBorders>
              <w:top w:val="nil"/>
            </w:tcBorders>
          </w:tcPr>
          <w:p w:rsidR="00DF5EE6" w:rsidRDefault="00DF5EE6">
            <w:pPr>
              <w:pStyle w:val="TableText"/>
              <w:tabs>
                <w:tab w:val="decimal" w:pos="317"/>
              </w:tabs>
              <w:spacing w:before="0"/>
            </w:pPr>
            <w:r>
              <w:t>2.2</w:t>
            </w:r>
          </w:p>
        </w:tc>
        <w:tc>
          <w:tcPr>
            <w:tcW w:w="797" w:type="dxa"/>
            <w:tcBorders>
              <w:top w:val="nil"/>
            </w:tcBorders>
          </w:tcPr>
          <w:p w:rsidR="00DF5EE6" w:rsidRDefault="00DF5EE6">
            <w:pPr>
              <w:pStyle w:val="TableText"/>
              <w:tabs>
                <w:tab w:val="decimal" w:pos="317"/>
              </w:tabs>
              <w:spacing w:before="0"/>
            </w:pPr>
            <w:r>
              <w:t>2.3</w:t>
            </w:r>
          </w:p>
        </w:tc>
        <w:tc>
          <w:tcPr>
            <w:tcW w:w="798" w:type="dxa"/>
            <w:tcBorders>
              <w:top w:val="nil"/>
            </w:tcBorders>
          </w:tcPr>
          <w:p w:rsidR="00DF5EE6" w:rsidRDefault="00DF5EE6">
            <w:pPr>
              <w:pStyle w:val="TableText"/>
              <w:tabs>
                <w:tab w:val="decimal" w:pos="317"/>
              </w:tabs>
              <w:spacing w:before="0"/>
            </w:pPr>
            <w:r>
              <w:t>2.6</w:t>
            </w:r>
          </w:p>
        </w:tc>
        <w:tc>
          <w:tcPr>
            <w:tcW w:w="797" w:type="dxa"/>
            <w:tcBorders>
              <w:top w:val="nil"/>
            </w:tcBorders>
          </w:tcPr>
          <w:p w:rsidR="00DF5EE6" w:rsidRDefault="00DF5EE6">
            <w:pPr>
              <w:pStyle w:val="TableText"/>
              <w:tabs>
                <w:tab w:val="decimal" w:pos="317"/>
              </w:tabs>
              <w:spacing w:before="0"/>
            </w:pPr>
            <w:r>
              <w:t>2.8</w:t>
            </w:r>
          </w:p>
        </w:tc>
        <w:tc>
          <w:tcPr>
            <w:tcW w:w="797" w:type="dxa"/>
            <w:tcBorders>
              <w:top w:val="nil"/>
            </w:tcBorders>
          </w:tcPr>
          <w:p w:rsidR="00DF5EE6" w:rsidRDefault="00DF5EE6">
            <w:pPr>
              <w:pStyle w:val="TableText"/>
              <w:tabs>
                <w:tab w:val="decimal" w:pos="317"/>
              </w:tabs>
              <w:spacing w:before="0"/>
            </w:pPr>
            <w:r>
              <w:t>3.0</w:t>
            </w:r>
          </w:p>
        </w:tc>
        <w:tc>
          <w:tcPr>
            <w:tcW w:w="798" w:type="dxa"/>
            <w:tcBorders>
              <w:top w:val="nil"/>
            </w:tcBorders>
          </w:tcPr>
          <w:p w:rsidR="00DF5EE6" w:rsidRDefault="00DF5EE6">
            <w:pPr>
              <w:pStyle w:val="TableText"/>
              <w:tabs>
                <w:tab w:val="decimal" w:pos="317"/>
              </w:tabs>
              <w:spacing w:before="0"/>
            </w:pPr>
            <w:r>
              <w:t>2.9</w:t>
            </w:r>
          </w:p>
        </w:tc>
        <w:tc>
          <w:tcPr>
            <w:tcW w:w="797" w:type="dxa"/>
            <w:tcBorders>
              <w:top w:val="nil"/>
            </w:tcBorders>
          </w:tcPr>
          <w:p w:rsidR="00DF5EE6" w:rsidRDefault="00DF5EE6">
            <w:pPr>
              <w:pStyle w:val="TableText"/>
              <w:tabs>
                <w:tab w:val="decimal" w:pos="317"/>
              </w:tabs>
              <w:spacing w:before="0"/>
            </w:pPr>
            <w:r>
              <w:t>3.3</w:t>
            </w:r>
          </w:p>
        </w:tc>
        <w:tc>
          <w:tcPr>
            <w:tcW w:w="798" w:type="dxa"/>
            <w:tcBorders>
              <w:top w:val="nil"/>
            </w:tcBorders>
          </w:tcPr>
          <w:p w:rsidR="00DF5EE6" w:rsidRDefault="00DF5EE6">
            <w:pPr>
              <w:pStyle w:val="TableText"/>
              <w:tabs>
                <w:tab w:val="decimal" w:pos="317"/>
              </w:tabs>
              <w:spacing w:before="0"/>
            </w:pPr>
            <w:r>
              <w:t>3.4</w:t>
            </w:r>
          </w:p>
        </w:tc>
      </w:tr>
    </w:tbl>
    <w:p w:rsidR="00DF5EE6" w:rsidRDefault="00DF5EE6"/>
    <w:p w:rsidR="00DF5EE6" w:rsidRDefault="00DF5EE6">
      <w:pPr>
        <w:pStyle w:val="Figure"/>
        <w:ind w:left="1418" w:hanging="1418"/>
        <w:rPr>
          <w:b w:val="0"/>
        </w:rPr>
      </w:pPr>
      <w:bookmarkStart w:id="89" w:name="_Toc102282432"/>
      <w:r>
        <w:t>Figure 11.3:</w:t>
      </w:r>
      <w:r>
        <w:tab/>
      </w:r>
      <w:r>
        <w:rPr>
          <w:b w:val="0"/>
        </w:rPr>
        <w:t>Scatter plot of selected OECD countries: suicide rates and prisoner rates, 1995</w:t>
      </w:r>
      <w:bookmarkEnd w:id="89"/>
    </w:p>
    <w:p w:rsidR="00DF5EE6" w:rsidRDefault="00DF5EE6">
      <w:r>
        <w:pict>
          <v:shape id="_x0000_i1053" type="#_x0000_t75" style="width:467.25pt;height:286.5pt">
            <v:imagedata r:id="rId45" o:title=""/>
          </v:shape>
        </w:pict>
      </w:r>
    </w:p>
    <w:p w:rsidR="00DF5EE6" w:rsidRDefault="00DF5EE6">
      <w:pPr>
        <w:pStyle w:val="Note"/>
      </w:pPr>
      <w:r>
        <w:t xml:space="preserve">Note: The data for Figure 11.3 was obtained from: United Nations, 1998.  </w:t>
      </w:r>
      <w:r>
        <w:rPr>
          <w:i/>
        </w:rPr>
        <w:t>World Population Prospects 1950-2050 (1998 Revision) Survey on crime trends and the operations of criminal justice systems (2nd to 6th survey, 1980</w:t>
      </w:r>
      <w:r>
        <w:rPr>
          <w:i/>
        </w:rPr>
        <w:sym w:font="Symbol" w:char="F02D"/>
      </w:r>
      <w:r>
        <w:rPr>
          <w:i/>
        </w:rPr>
        <w:t>1997)</w:t>
      </w:r>
      <w:r>
        <w:t>.  New York: United Nations.</w:t>
      </w:r>
    </w:p>
    <w:p w:rsidR="00DF5EE6" w:rsidRDefault="00DF5EE6">
      <w:pPr>
        <w:pStyle w:val="Source"/>
        <w:rPr>
          <w:b/>
          <w:bCs/>
        </w:rPr>
      </w:pPr>
      <w:r>
        <w:t xml:space="preserve">General source: New Zealand Police Service.  </w:t>
      </w:r>
    </w:p>
    <w:p w:rsidR="00DF5EE6" w:rsidRDefault="00DF5EE6"/>
    <w:p w:rsidR="00DF5EE6" w:rsidRDefault="00DF5EE6">
      <w:pPr>
        <w:pStyle w:val="Heading1"/>
      </w:pPr>
      <w:bookmarkStart w:id="90" w:name="_Toc7947581"/>
      <w:bookmarkStart w:id="91" w:name="_Toc90093029"/>
      <w:r>
        <w:br w:type="page"/>
      </w:r>
      <w:bookmarkStart w:id="92" w:name="_Toc102282393"/>
      <w:r>
        <w:t>12</w:t>
      </w:r>
      <w:r>
        <w:tab/>
        <w:t>Fertility</w:t>
      </w:r>
      <w:bookmarkEnd w:id="90"/>
      <w:bookmarkEnd w:id="91"/>
      <w:bookmarkEnd w:id="92"/>
    </w:p>
    <w:p w:rsidR="00DF5EE6" w:rsidRDefault="00DF5EE6">
      <w:r>
        <w:rPr>
          <w:noProof/>
        </w:rPr>
        <w:t>Along with</w:t>
      </w:r>
      <w:r>
        <w:t xml:space="preserve"> marriage and divorce rates, the birth/fertility rate is considered by some to be an indicator of social cohesion.  In New Zealand there may be an association between the total fertility rate and the suicide rates for both Māori and the overall population, with decreasing fertility occurring as suicide rates for these groups increase.  However, the fertility rate is also determined by other factors (such as the availability of contraception), so this pattern should be interpreted with caution.</w:t>
      </w:r>
    </w:p>
    <w:p w:rsidR="00DF5EE6" w:rsidRDefault="00DF5EE6"/>
    <w:p w:rsidR="00DF5EE6" w:rsidRDefault="00DF5EE6">
      <w:pPr>
        <w:pStyle w:val="Figure"/>
        <w:ind w:left="1418" w:hanging="1418"/>
        <w:rPr>
          <w:b w:val="0"/>
        </w:rPr>
      </w:pPr>
      <w:bookmarkStart w:id="93" w:name="_Toc102282433"/>
      <w:r>
        <w:t>Figure 12.1:</w:t>
      </w:r>
      <w:r>
        <w:rPr>
          <w:b w:val="0"/>
        </w:rPr>
        <w:tab/>
        <w:t>Total fertility rate and age-standardised suicide rate, 1962</w:t>
      </w:r>
      <w:r>
        <w:rPr>
          <w:b w:val="0"/>
        </w:rPr>
        <w:sym w:font="Symbol" w:char="F02D"/>
      </w:r>
      <w:r>
        <w:rPr>
          <w:b w:val="0"/>
        </w:rPr>
        <w:t>99</w:t>
      </w:r>
      <w:bookmarkEnd w:id="93"/>
    </w:p>
    <w:p w:rsidR="00DF5EE6" w:rsidRDefault="00DF5EE6">
      <w:r>
        <w:pict>
          <v:shape id="_x0000_i1054" type="#_x0000_t75" style="width:467.25pt;height:286.5pt">
            <v:imagedata r:id="rId46" o:title=""/>
          </v:shape>
        </w:pict>
      </w:r>
    </w:p>
    <w:p w:rsidR="00DF5EE6" w:rsidRDefault="00DF5EE6">
      <w:pPr>
        <w:pStyle w:val="Note"/>
      </w:pPr>
      <w:r>
        <w:t>Note: Fertility rate = average number of births a woman would have during her reproductive life if she were exposed to the fertility rates characteristic of various childbearing age groups in that year.</w:t>
      </w:r>
    </w:p>
    <w:p w:rsidR="00DF5EE6" w:rsidRDefault="00DF5EE6">
      <w:pPr>
        <w:pStyle w:val="Note"/>
        <w:rPr>
          <w:b/>
          <w:bCs/>
        </w:rPr>
      </w:pPr>
      <w:r>
        <w:t xml:space="preserve">General source: Statistics New Zealand.  </w:t>
      </w:r>
    </w:p>
    <w:p w:rsidR="00DF5EE6" w:rsidRDefault="00DF5EE6"/>
    <w:p w:rsidR="00DF5EE6" w:rsidRDefault="00DF5EE6">
      <w:pPr>
        <w:pStyle w:val="Heading2"/>
      </w:pPr>
      <w:bookmarkStart w:id="94" w:name="_Toc102282394"/>
      <w:r>
        <w:t>Key trends and observations</w:t>
      </w:r>
      <w:bookmarkEnd w:id="94"/>
    </w:p>
    <w:p w:rsidR="00DF5EE6" w:rsidRDefault="00DF5EE6">
      <w:pPr>
        <w:pStyle w:val="Bullet"/>
        <w:spacing w:before="0"/>
      </w:pPr>
      <w:r>
        <w:t>The total fertility rate has been decreasing steadily since 1962.</w:t>
      </w:r>
    </w:p>
    <w:p w:rsidR="00DF5EE6" w:rsidRDefault="00DF5EE6">
      <w:pPr>
        <w:pStyle w:val="Bullet"/>
      </w:pPr>
      <w:r>
        <w:t>There may be an association between the total fertility rate and the suicide rate for both Māori and the overall population, with decreasing fertility occurring as suicide rates for these groups increase.</w:t>
      </w:r>
    </w:p>
    <w:p w:rsidR="00DF5EE6" w:rsidRDefault="00DF5EE6">
      <w:pPr>
        <w:pStyle w:val="Bullet"/>
      </w:pPr>
      <w:r>
        <w:t>Theoretically, fertility trends might be a reflection of the social state of a country (eg, women tend to be less likely to bear children if they are uncertain about the future).  However, the fertility rate is also determined by other factors, such as the availability of contraception (greatly increased since the early 1960s) and the female labour-force participation rate (LFPR).</w:t>
      </w:r>
    </w:p>
    <w:p w:rsidR="00DF5EE6" w:rsidRDefault="00DF5EE6"/>
    <w:p w:rsidR="00DF5EE6" w:rsidRDefault="00DF5EE6">
      <w:pPr>
        <w:pStyle w:val="Heading1"/>
      </w:pPr>
      <w:bookmarkStart w:id="95" w:name="_Toc90093030"/>
      <w:r>
        <w:br w:type="page"/>
      </w:r>
      <w:bookmarkStart w:id="96" w:name="_Toc102282395"/>
      <w:r>
        <w:t>13</w:t>
      </w:r>
      <w:r>
        <w:tab/>
        <w:t>Immigration</w:t>
      </w:r>
      <w:bookmarkEnd w:id="95"/>
      <w:bookmarkEnd w:id="96"/>
    </w:p>
    <w:p w:rsidR="00DF5EE6" w:rsidRDefault="00DF5EE6">
      <w:r>
        <w:t>In New Zealand, inward migration may be associated with increases in the overall suicide rate, but the association is weak.  As with fertility however, many factors determine and are associated with migration, making interpretation of the relationships difficult.  Future analyses should assess the association of migrant status with suicide at the individual level.</w:t>
      </w:r>
    </w:p>
    <w:p w:rsidR="00DF5EE6" w:rsidRDefault="00DF5EE6"/>
    <w:p w:rsidR="00DF5EE6" w:rsidRDefault="00DF5EE6">
      <w:pPr>
        <w:pStyle w:val="Figure"/>
        <w:ind w:left="1418" w:hanging="1418"/>
        <w:rPr>
          <w:b w:val="0"/>
        </w:rPr>
      </w:pPr>
      <w:bookmarkStart w:id="97" w:name="_Toc102282434"/>
      <w:r>
        <w:t>Figure 13.1:</w:t>
      </w:r>
      <w:r>
        <w:rPr>
          <w:b w:val="0"/>
        </w:rPr>
        <w:tab/>
        <w:t>Rate of long-term inward migration and age-standardised suicide rates, by sex, 1979</w:t>
      </w:r>
      <w:r>
        <w:rPr>
          <w:b w:val="0"/>
        </w:rPr>
        <w:sym w:font="Symbol" w:char="F02D"/>
      </w:r>
      <w:r>
        <w:rPr>
          <w:b w:val="0"/>
        </w:rPr>
        <w:t>99</w:t>
      </w:r>
      <w:bookmarkEnd w:id="97"/>
    </w:p>
    <w:p w:rsidR="00DF5EE6" w:rsidRDefault="00DF5EE6">
      <w:r>
        <w:pict>
          <v:shape id="_x0000_i1055" type="#_x0000_t75" style="width:467.25pt;height:286.5pt">
            <v:imagedata r:id="rId47" o:title=""/>
          </v:shape>
        </w:pict>
      </w:r>
    </w:p>
    <w:p w:rsidR="00DF5EE6" w:rsidRDefault="00DF5EE6">
      <w:pPr>
        <w:pStyle w:val="Note"/>
      </w:pPr>
      <w:r>
        <w:t>Notes: Suicide rates are standardised to the Segi world population.  Long-term inward migration = immigrants intending to stay in New Zealand for 12 months or more and New Zealand residents returning after an absence of 12 months or more.</w:t>
      </w:r>
    </w:p>
    <w:p w:rsidR="00DF5EE6" w:rsidRDefault="00DF5EE6"/>
    <w:p w:rsidR="00DF5EE6" w:rsidRDefault="00DF5EE6">
      <w:pPr>
        <w:pStyle w:val="Heading2"/>
      </w:pPr>
      <w:bookmarkStart w:id="98" w:name="_Toc102282396"/>
      <w:r>
        <w:t>Key trends and observations</w:t>
      </w:r>
      <w:bookmarkEnd w:id="98"/>
    </w:p>
    <w:p w:rsidR="00DF5EE6" w:rsidRDefault="00DF5EE6">
      <w:pPr>
        <w:pStyle w:val="Bullet"/>
        <w:spacing w:before="0"/>
      </w:pPr>
      <w:r>
        <w:t>Countries with higher rates of international immigration (and low rates of emigration) have higher suicide rates.  International migrants usually have suicide rates between those of people in their country of origin and their country of destination.  However, over time the suicide rates of international migrants tend to converge with those of their country of destination.</w:t>
      </w:r>
    </w:p>
    <w:p w:rsidR="00DF5EE6" w:rsidRDefault="00DF5EE6">
      <w:pPr>
        <w:pStyle w:val="Bullet"/>
        <w:rPr>
          <w:u w:val="single"/>
        </w:rPr>
      </w:pPr>
      <w:r>
        <w:t>In New Zealand, both net migration and long-term inward migration have been increasing over time.  While there appears to be a trend toward increases in migration being associated with increases in the overall suicide rate, the association is weak.  This association is apparent for both net migration and inward migration.</w:t>
      </w:r>
    </w:p>
    <w:p w:rsidR="00DF5EE6" w:rsidRDefault="00DF5EE6">
      <w:pPr>
        <w:pStyle w:val="Bullet"/>
        <w:keepNext/>
      </w:pPr>
      <w:r>
        <w:t>As with the previous fertility section, many factors determine and are associated with migration.  A more thorough analysis of migration as a risk factor should look at individual-level data for recent migrants.</w:t>
      </w:r>
    </w:p>
    <w:p w:rsidR="00DF5EE6" w:rsidRDefault="00DF5EE6"/>
    <w:p w:rsidR="00DF5EE6" w:rsidRDefault="00DF5EE6">
      <w:pPr>
        <w:pStyle w:val="Note"/>
      </w:pPr>
      <w:r>
        <w:t>Note: Net migration refers to the total number of arrivals to New Zealand minus the total number of departures.  Long-term inward migration is defined as immigrants intending to stay in New Zealand for 12 months or more and New Zealand residents returning after an absence of 12 months or more.</w:t>
      </w:r>
    </w:p>
    <w:p w:rsidR="00DF5EE6" w:rsidRDefault="00DF5EE6">
      <w:pPr>
        <w:pStyle w:val="Note"/>
      </w:pPr>
      <w:r>
        <w:t>General source: Statistics New Zealand.</w:t>
      </w:r>
    </w:p>
    <w:p w:rsidR="00DF5EE6" w:rsidRDefault="00DF5EE6"/>
    <w:sectPr w:rsidR="00DF5EE6">
      <w:pgSz w:w="11907" w:h="16834" w:code="9"/>
      <w:pgMar w:top="1418" w:right="1134" w:bottom="1701" w:left="1418" w:header="0"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ADA" w:rsidRDefault="00F47ADA">
      <w:r>
        <w:separator/>
      </w:r>
    </w:p>
  </w:endnote>
  <w:endnote w:type="continuationSeparator" w:id="0">
    <w:p w:rsidR="00F47ADA" w:rsidRDefault="00F4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Mäori">
    <w:altName w:val="Ebrima"/>
    <w:charset w:val="00"/>
    <w:family w:val="roman"/>
    <w:pitch w:val="variable"/>
    <w:sig w:usb0="20007A87" w:usb1="80000000" w:usb2="00000008" w:usb3="00000000" w:csb0="000001FF" w:csb1="00000000"/>
  </w:font>
  <w:font w:name="Arial Mäori">
    <w:altName w:val="Arial"/>
    <w:charset w:val="00"/>
    <w:family w:val="swiss"/>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EE6" w:rsidRDefault="00DF5EE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EE6" w:rsidRDefault="00DF5E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EE6" w:rsidRDefault="00DF5EE6">
    <w:pPr>
      <w:pStyle w:val="VersoFooter"/>
      <w:rPr>
        <w:b w:val="0"/>
      </w:rPr>
    </w:pPr>
    <w:r>
      <w:rPr>
        <w:rStyle w:val="PageNumber"/>
      </w:rPr>
      <w:fldChar w:fldCharType="begin"/>
    </w:r>
    <w:r>
      <w:rPr>
        <w:rStyle w:val="PageNumber"/>
      </w:rPr>
      <w:instrText xml:space="preserve"> PAGE </w:instrText>
    </w:r>
    <w:r>
      <w:rPr>
        <w:rStyle w:val="PageNumber"/>
      </w:rPr>
      <w:fldChar w:fldCharType="separate"/>
    </w:r>
    <w:r w:rsidR="008F2052">
      <w:rPr>
        <w:rStyle w:val="PageNumber"/>
        <w:noProof/>
      </w:rPr>
      <w:t>vi</w:t>
    </w:r>
    <w:r>
      <w:rPr>
        <w:rStyle w:val="PageNumber"/>
      </w:rPr>
      <w:fldChar w:fldCharType="end"/>
    </w:r>
    <w:r>
      <w:tab/>
      <w:t>Suicide Rates in New Zealand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EE6" w:rsidRDefault="00DF5EE6">
    <w:pPr>
      <w:pStyle w:val="RectoFooter"/>
    </w:pPr>
    <w:r>
      <w:tab/>
      <w:t>Suicide Rates in New Zealand</w:t>
    </w:r>
    <w:r>
      <w:tab/>
    </w:r>
    <w:r>
      <w:rPr>
        <w:rStyle w:val="PageNumber"/>
      </w:rPr>
      <w:fldChar w:fldCharType="begin"/>
    </w:r>
    <w:r>
      <w:rPr>
        <w:rStyle w:val="PageNumber"/>
      </w:rPr>
      <w:instrText xml:space="preserve"> PAGE </w:instrText>
    </w:r>
    <w:r>
      <w:rPr>
        <w:rStyle w:val="PageNumber"/>
      </w:rPr>
      <w:fldChar w:fldCharType="separate"/>
    </w:r>
    <w:r w:rsidR="008F2052">
      <w:rPr>
        <w:rStyle w:val="PageNumber"/>
        <w:noProof/>
      </w:rPr>
      <w:t>v</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EE6" w:rsidRDefault="00DF5EE6">
    <w:pPr>
      <w:pStyle w:val="VersoFooter"/>
      <w:rPr>
        <w:b w:val="0"/>
      </w:rPr>
    </w:pPr>
    <w:r>
      <w:rPr>
        <w:rStyle w:val="PageNumber"/>
      </w:rPr>
      <w:fldChar w:fldCharType="begin"/>
    </w:r>
    <w:r>
      <w:rPr>
        <w:rStyle w:val="PageNumber"/>
      </w:rPr>
      <w:instrText xml:space="preserve"> PAGE </w:instrText>
    </w:r>
    <w:r>
      <w:rPr>
        <w:rStyle w:val="PageNumber"/>
      </w:rPr>
      <w:fldChar w:fldCharType="separate"/>
    </w:r>
    <w:r w:rsidR="008F2052">
      <w:rPr>
        <w:rStyle w:val="PageNumber"/>
        <w:noProof/>
      </w:rPr>
      <w:t>x</w:t>
    </w:r>
    <w:r>
      <w:rPr>
        <w:rStyle w:val="PageNumber"/>
      </w:rPr>
      <w:fldChar w:fldCharType="end"/>
    </w:r>
    <w:r>
      <w:tab/>
      <w:t>Suicide Rates in New Zealand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ADA" w:rsidRDefault="00F47ADA"/>
  </w:footnote>
  <w:footnote w:type="continuationSeparator" w:id="0">
    <w:p w:rsidR="00F47ADA" w:rsidRDefault="00F47ADA">
      <w:r>
        <w:continuationSeparator/>
      </w:r>
    </w:p>
  </w:footnote>
  <w:footnote w:id="1">
    <w:p w:rsidR="00DF5EE6" w:rsidRDefault="00DF5EE6">
      <w:pPr>
        <w:pStyle w:val="FootnoteText"/>
      </w:pPr>
      <w:r>
        <w:rPr>
          <w:rStyle w:val="FootnoteReference"/>
        </w:rPr>
        <w:footnoteRef/>
      </w:r>
      <w:r>
        <w:tab/>
        <w:t>The statistical model was a Poisson regression of: [15</w:t>
      </w:r>
      <w:r>
        <w:sym w:font="Symbol" w:char="F02D"/>
      </w:r>
      <w:r>
        <w:t>24-year-old suicide rates] on [year] and [15</w:t>
      </w:r>
      <w:r>
        <w:sym w:font="Symbol" w:char="F02D"/>
      </w:r>
      <w:r>
        <w:t>24-year-old unemployment rates]; and [25</w:t>
      </w:r>
      <w:r>
        <w:sym w:font="Symbol" w:char="F02D"/>
      </w:r>
      <w:r>
        <w:t>34-year-old suicide rates] on [year] and [25</w:t>
      </w:r>
      <w:r>
        <w:sym w:font="Symbol" w:char="F02D"/>
      </w:r>
      <w:r>
        <w:t xml:space="preserve">34-year-old unemployment rates].  The regression coefficients for the unemployment variable were: </w:t>
      </w:r>
      <w:r>
        <w:sym w:font="Symbol" w:char="F02D"/>
      </w:r>
      <w:r>
        <w:t>0.0013, with a standard error of 0.0202 (p = 0.95), among 15</w:t>
      </w:r>
      <w:r>
        <w:sym w:font="Symbol" w:char="F02D"/>
      </w:r>
      <w:r>
        <w:t>24-year-olds; and –0.0093, with a standard error of 0.0332 (p = 0.78), among 25</w:t>
      </w:r>
      <w:r>
        <w:sym w:font="Symbol" w:char="F02D"/>
      </w:r>
      <w:r>
        <w:t>34-year-olds.  Further, using 1986 to 1999 data the unemployment coefficient was not statistically significant: excluding year from the models; running equivalent models for older age groups; and for models that pooled age groups and modelled males and females separately.  However, it should be noted that the statistical power of all these models is limited, being based on only 14 years of data and being reliant on survey data (Household Economic Survey).</w:t>
      </w:r>
    </w:p>
  </w:footnote>
  <w:footnote w:id="2">
    <w:p w:rsidR="00DF5EE6" w:rsidRDefault="00DF5EE6">
      <w:pPr>
        <w:pStyle w:val="FootnoteText"/>
      </w:pPr>
      <w:r>
        <w:rPr>
          <w:rStyle w:val="FootnoteReference"/>
        </w:rPr>
        <w:footnoteRef/>
      </w:r>
      <w:r>
        <w:tab/>
        <w:t>p = 0.0005 for a statistical test of homogeneity of the rates across DHBs.</w:t>
      </w:r>
    </w:p>
  </w:footnote>
  <w:footnote w:id="3">
    <w:p w:rsidR="00DF5EE6" w:rsidRDefault="00DF5EE6">
      <w:pPr>
        <w:pStyle w:val="FootnoteText"/>
      </w:pPr>
      <w:r>
        <w:rPr>
          <w:rStyle w:val="FootnoteReference"/>
        </w:rPr>
        <w:footnoteRef/>
      </w:r>
      <w:r>
        <w:tab/>
        <w:t>A Poisson regression model of [male suicide rates] on [year] and [female LFPR] found a non-statistically significant coefficient for female LFPR (coefficient = 0.012; standard error = 0.017; p = 0.49).</w:t>
      </w:r>
    </w:p>
  </w:footnote>
  <w:footnote w:id="4">
    <w:p w:rsidR="00DF5EE6" w:rsidRDefault="00DF5EE6">
      <w:pPr>
        <w:pStyle w:val="FootnoteText"/>
      </w:pPr>
      <w:r>
        <w:rPr>
          <w:rStyle w:val="FootnoteReference"/>
        </w:rPr>
        <w:footnoteRef/>
      </w:r>
      <w:r>
        <w:tab/>
        <w:t>A Poisson regression model of [45</w:t>
      </w:r>
      <w:r>
        <w:sym w:font="Symbol" w:char="F02D"/>
      </w:r>
      <w:r>
        <w:t>64 (or 25</w:t>
      </w:r>
      <w:r>
        <w:sym w:font="Symbol" w:char="F02D"/>
      </w:r>
      <w:r>
        <w:t>44) years suicide rate] on [year] and [% change in GDP] found no statistically significant associations with % change in GDP.  Addition of a squared term for year (to allow for non-linear changes in suicide rates over time) did not alter the findings.</w:t>
      </w:r>
    </w:p>
  </w:footnote>
  <w:footnote w:id="5">
    <w:p w:rsidR="00DF5EE6" w:rsidRDefault="00DF5EE6">
      <w:pPr>
        <w:pStyle w:val="FootnoteText"/>
      </w:pPr>
      <w:r>
        <w:rPr>
          <w:rStyle w:val="FootnoteReference"/>
        </w:rPr>
        <w:footnoteRef/>
      </w:r>
      <w:r>
        <w:tab/>
        <w:t>A Poisson regression model of [15</w:t>
      </w:r>
      <w:r>
        <w:sym w:font="Symbol" w:char="F02D"/>
      </w:r>
      <w:r>
        <w:t>24-year-old suicide rate] on [year] and [offence rate] found a non-statistically significant coefficient for offence rate (coefficient = 0.0079; standard error = 0.005; p = 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1B55"/>
    <w:multiLevelType w:val="singleLevel"/>
    <w:tmpl w:val="AC0270F4"/>
    <w:lvl w:ilvl="0">
      <w:start w:val="1"/>
      <w:numFmt w:val="bullet"/>
      <w:pStyle w:val="TableBullet"/>
      <w:lvlText w:val=""/>
      <w:lvlJc w:val="left"/>
      <w:pPr>
        <w:tabs>
          <w:tab w:val="num" w:pos="284"/>
        </w:tabs>
        <w:ind w:left="284" w:hanging="284"/>
      </w:pPr>
      <w:rPr>
        <w:rFonts w:ascii="Symbol" w:hAnsi="Symbol" w:hint="default"/>
        <w:sz w:val="16"/>
        <w:szCs w:val="16"/>
      </w:rPr>
    </w:lvl>
  </w:abstractNum>
  <w:abstractNum w:abstractNumId="1" w15:restartNumberingAfterBreak="0">
    <w:nsid w:val="10F82CCB"/>
    <w:multiLevelType w:val="hybridMultilevel"/>
    <w:tmpl w:val="4B36A930"/>
    <w:lvl w:ilvl="0" w:tplc="965489E2">
      <w:start w:val="1"/>
      <w:numFmt w:val="bullet"/>
      <w:pStyle w:val="BoxBullet"/>
      <w:lvlText w:val=""/>
      <w:lvlJc w:val="left"/>
      <w:pPr>
        <w:tabs>
          <w:tab w:val="num" w:pos="567"/>
        </w:tabs>
        <w:ind w:left="567" w:hanging="283"/>
      </w:pPr>
      <w:rPr>
        <w:rFonts w:ascii="Symbol" w:hAnsi="Symbol" w:hint="default"/>
        <w:b w:val="0"/>
        <w:i w:val="0"/>
        <w:sz w:val="16"/>
        <w:szCs w:val="16"/>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1218D3"/>
    <w:multiLevelType w:val="singleLevel"/>
    <w:tmpl w:val="5C9A0E66"/>
    <w:lvl w:ilvl="0">
      <w:start w:val="1"/>
      <w:numFmt w:val="bullet"/>
      <w:pStyle w:val="Bullet"/>
      <w:lvlText w:val=""/>
      <w:lvlJc w:val="left"/>
      <w:pPr>
        <w:tabs>
          <w:tab w:val="num" w:pos="360"/>
        </w:tabs>
        <w:ind w:left="284" w:hanging="284"/>
      </w:pPr>
      <w:rPr>
        <w:rFonts w:ascii="Symbol" w:hAnsi="Symbol" w:hint="default"/>
        <w:sz w:val="18"/>
      </w:rPr>
    </w:lvl>
  </w:abstractNum>
  <w:abstractNum w:abstractNumId="3" w15:restartNumberingAfterBreak="0">
    <w:nsid w:val="7FBE6A78"/>
    <w:multiLevelType w:val="hybridMultilevel"/>
    <w:tmpl w:val="7B4C9790"/>
    <w:lvl w:ilvl="0" w:tplc="C108ED08">
      <w:start w:val="1"/>
      <w:numFmt w:val="bullet"/>
      <w:pStyle w:val="Dash"/>
      <w:lvlText w:val="–"/>
      <w:lvlJc w:val="left"/>
      <w:pPr>
        <w:tabs>
          <w:tab w:val="num" w:pos="567"/>
        </w:tabs>
        <w:ind w:left="567" w:hanging="283"/>
      </w:pPr>
      <w:rPr>
        <w:rFonts w:ascii="Times New Roman Mäori" w:hAnsi="Times New Roman Mäori"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doNotTrackMoves/>
  <w:defaultTabStop w:val="567"/>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3F09"/>
    <w:rsid w:val="005B3F09"/>
    <w:rsid w:val="008F2052"/>
    <w:rsid w:val="00DF5EE6"/>
    <w:rsid w:val="00F4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18EE6FB-7D51-4E0B-AD6E-B864F626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Times New Roman Mäori" w:hAnsi="Times New Roman Mäori"/>
      <w:sz w:val="24"/>
      <w:lang w:val="en-NZ" w:eastAsia="en-GB"/>
    </w:rPr>
  </w:style>
  <w:style w:type="paragraph" w:styleId="Heading1">
    <w:name w:val="heading 1"/>
    <w:basedOn w:val="Normal"/>
    <w:next w:val="Normal"/>
    <w:qFormat/>
    <w:pPr>
      <w:spacing w:after="240"/>
      <w:ind w:left="851" w:hanging="851"/>
      <w:outlineLvl w:val="0"/>
    </w:pPr>
    <w:rPr>
      <w:rFonts w:ascii="Arial Mäori" w:hAnsi="Arial Mäori"/>
      <w:b/>
      <w:sz w:val="36"/>
    </w:rPr>
  </w:style>
  <w:style w:type="paragraph" w:styleId="Heading2">
    <w:name w:val="heading 2"/>
    <w:basedOn w:val="Normal"/>
    <w:next w:val="Normal"/>
    <w:qFormat/>
    <w:pPr>
      <w:keepNext/>
      <w:spacing w:before="120" w:after="120"/>
      <w:outlineLvl w:val="1"/>
    </w:pPr>
    <w:rPr>
      <w:rFonts w:ascii="Arial Mäori" w:hAnsi="Arial Mäori"/>
      <w:b/>
      <w:sz w:val="28"/>
    </w:rPr>
  </w:style>
  <w:style w:type="paragraph" w:styleId="Heading3">
    <w:name w:val="heading 3"/>
    <w:basedOn w:val="Normal"/>
    <w:next w:val="Normal"/>
    <w:qFormat/>
    <w:pPr>
      <w:keepNext/>
      <w:spacing w:before="120" w:after="120"/>
      <w:outlineLvl w:val="2"/>
    </w:pPr>
    <w:rPr>
      <w:rFonts w:ascii="Arial Mäori" w:hAnsi="Arial Mäori"/>
      <w:b/>
    </w:rPr>
  </w:style>
  <w:style w:type="paragraph" w:styleId="Heading4">
    <w:name w:val="heading 4"/>
    <w:basedOn w:val="Normal"/>
    <w:next w:val="Normal"/>
    <w:qFormat/>
    <w:pPr>
      <w:keepNext/>
      <w:spacing w:before="120" w:after="120"/>
      <w:outlineLvl w:val="3"/>
    </w:pPr>
    <w:rPr>
      <w:rFonts w:ascii="Arial Narrow" w:hAnsi="Arial Narrow"/>
      <w:b/>
      <w:sz w:val="26"/>
    </w:rPr>
  </w:style>
  <w:style w:type="paragraph" w:styleId="Heading5">
    <w:name w:val="heading 5"/>
    <w:basedOn w:val="Normal"/>
    <w:next w:val="Normal"/>
    <w:qFormat/>
    <w:pPr>
      <w:keepNext/>
      <w:spacing w:before="120" w:after="120"/>
      <w:outlineLvl w:val="4"/>
    </w:pPr>
    <w:rPr>
      <w:rFonts w:ascii="Arial Mäori" w:hAnsi="Arial Mäori"/>
      <w:b/>
      <w:i/>
    </w:rPr>
  </w:style>
  <w:style w:type="paragraph" w:styleId="Heading6">
    <w:name w:val="heading 6"/>
    <w:basedOn w:val="Normal"/>
    <w:next w:val="Normal"/>
    <w:qFormat/>
    <w:pPr>
      <w:keepNext/>
      <w:outlineLvl w:val="5"/>
    </w:pPr>
    <w:rPr>
      <w:rFonts w:ascii="Arial" w:hAnsi="Arial" w:cs="Arial"/>
    </w:rPr>
  </w:style>
  <w:style w:type="paragraph" w:styleId="Heading8">
    <w:name w:val="heading 8"/>
    <w:basedOn w:val="Normal"/>
    <w:next w:val="Normal"/>
    <w:qFormat/>
    <w:pPr>
      <w:keepNext/>
      <w:outlineLvl w:val="7"/>
    </w:pPr>
    <w:rPr>
      <w:rFonts w:ascii="Arial" w:hAnsi="Arial"/>
      <w:b/>
      <w:bCs/>
      <w:sz w:val="22"/>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567"/>
        <w:tab w:val="right" w:pos="9356"/>
      </w:tabs>
      <w:spacing w:before="300"/>
      <w:ind w:left="567" w:right="567" w:hanging="567"/>
    </w:pPr>
    <w:rPr>
      <w:rFonts w:ascii="Arial Mäori" w:hAnsi="Arial Mäori"/>
      <w:sz w:val="28"/>
    </w:rPr>
  </w:style>
  <w:style w:type="paragraph" w:styleId="TOC2">
    <w:name w:val="toc 2"/>
    <w:basedOn w:val="Normal"/>
    <w:next w:val="Normal"/>
    <w:semiHidden/>
    <w:pPr>
      <w:tabs>
        <w:tab w:val="right" w:pos="9356"/>
      </w:tabs>
      <w:spacing w:before="60"/>
      <w:ind w:left="567" w:right="567"/>
    </w:pPr>
    <w:rPr>
      <w:rFonts w:ascii="Arial Mäori" w:hAnsi="Arial Mäori"/>
      <w:sz w:val="20"/>
    </w:rPr>
  </w:style>
  <w:style w:type="paragraph" w:styleId="TOC3">
    <w:name w:val="toc 3"/>
    <w:basedOn w:val="Normal"/>
    <w:next w:val="Normal"/>
    <w:semiHidden/>
    <w:pPr>
      <w:tabs>
        <w:tab w:val="right" w:pos="9356"/>
      </w:tabs>
      <w:spacing w:before="60"/>
      <w:ind w:left="1134" w:right="567" w:hanging="1134"/>
    </w:pPr>
    <w:rPr>
      <w:rFonts w:ascii="Arial Mäori" w:hAnsi="Arial Mäori"/>
      <w:sz w:val="20"/>
    </w:rPr>
  </w:style>
  <w:style w:type="paragraph" w:customStyle="1" w:styleId="Bullet">
    <w:name w:val="Bullet"/>
    <w:basedOn w:val="Normal"/>
    <w:pPr>
      <w:numPr>
        <w:numId w:val="1"/>
      </w:numPr>
      <w:tabs>
        <w:tab w:val="clear" w:pos="360"/>
        <w:tab w:val="left" w:pos="284"/>
      </w:tabs>
      <w:spacing w:before="120"/>
    </w:pPr>
  </w:style>
  <w:style w:type="paragraph" w:styleId="Quote">
    <w:name w:val="Quote"/>
    <w:basedOn w:val="Normal"/>
    <w:next w:val="Normal"/>
    <w:qFormat/>
    <w:pPr>
      <w:spacing w:before="120"/>
      <w:ind w:left="284" w:right="284"/>
    </w:pPr>
  </w:style>
  <w:style w:type="paragraph" w:styleId="FootnoteText">
    <w:name w:val="footnote text"/>
    <w:basedOn w:val="Normal"/>
    <w:semiHidden/>
    <w:pPr>
      <w:spacing w:before="60"/>
      <w:ind w:left="284" w:hanging="284"/>
    </w:pPr>
    <w:rPr>
      <w:rFonts w:ascii="Arial Mäori" w:hAnsi="Arial Mäori"/>
      <w:sz w:val="20"/>
    </w:rPr>
  </w:style>
  <w:style w:type="paragraph" w:styleId="Header">
    <w:name w:val="header"/>
    <w:basedOn w:val="Normal"/>
    <w:semiHidden/>
  </w:style>
  <w:style w:type="paragraph" w:styleId="Title">
    <w:name w:val="Title"/>
    <w:basedOn w:val="Normal"/>
    <w:next w:val="Normal"/>
    <w:qFormat/>
    <w:rPr>
      <w:rFonts w:ascii="Arial Mäori" w:hAnsi="Arial Mäori"/>
      <w:b/>
      <w:sz w:val="64"/>
    </w:rPr>
  </w:style>
  <w:style w:type="paragraph" w:customStyle="1" w:styleId="Imprint">
    <w:name w:val="Imprint"/>
    <w:basedOn w:val="Normal"/>
    <w:next w:val="Normal"/>
    <w:pPr>
      <w:spacing w:after="240"/>
      <w:jc w:val="center"/>
    </w:pPr>
    <w:rPr>
      <w:rFonts w:ascii="Arial Mäori" w:hAnsi="Arial Mäori"/>
    </w:rPr>
  </w:style>
  <w:style w:type="paragraph" w:styleId="Footer">
    <w:name w:val="footer"/>
    <w:basedOn w:val="Normal"/>
    <w:semiHidden/>
    <w:rPr>
      <w:rFonts w:ascii="Arial Mäori" w:hAnsi="Arial Mäori"/>
      <w:b/>
      <w:sz w:val="18"/>
    </w:rPr>
  </w:style>
  <w:style w:type="character" w:styleId="PageNumber">
    <w:name w:val="page number"/>
    <w:semiHidden/>
    <w:rPr>
      <w:rFonts w:ascii="Arial Mäori" w:hAnsi="Arial Mäori"/>
      <w:b/>
      <w:sz w:val="28"/>
    </w:rPr>
  </w:style>
  <w:style w:type="paragraph" w:customStyle="1" w:styleId="VersoFooter">
    <w:name w:val="Verso Footer"/>
    <w:basedOn w:val="Footer"/>
    <w:pPr>
      <w:pBdr>
        <w:top w:val="single" w:sz="4" w:space="1" w:color="auto"/>
      </w:pBdr>
      <w:tabs>
        <w:tab w:val="left" w:pos="709"/>
      </w:tabs>
    </w:pPr>
    <w:rPr>
      <w:sz w:val="20"/>
    </w:rPr>
  </w:style>
  <w:style w:type="paragraph" w:customStyle="1" w:styleId="RectoFooter">
    <w:name w:val="Recto Footer"/>
    <w:basedOn w:val="Footer"/>
    <w:pPr>
      <w:pBdr>
        <w:top w:val="single" w:sz="4" w:space="1" w:color="auto"/>
      </w:pBdr>
      <w:tabs>
        <w:tab w:val="right" w:pos="8647"/>
        <w:tab w:val="right" w:pos="9356"/>
      </w:tabs>
    </w:pPr>
    <w:rPr>
      <w:sz w:val="20"/>
    </w:rPr>
  </w:style>
  <w:style w:type="paragraph" w:customStyle="1" w:styleId="Figure">
    <w:name w:val="Figure"/>
    <w:basedOn w:val="Normal"/>
    <w:next w:val="Normal"/>
    <w:pPr>
      <w:keepNext/>
      <w:spacing w:before="120" w:after="120"/>
      <w:ind w:left="1276" w:hanging="1276"/>
    </w:pPr>
    <w:rPr>
      <w:rFonts w:ascii="Arial Mäori" w:hAnsi="Arial Mäori"/>
      <w:b/>
      <w:sz w:val="22"/>
    </w:rPr>
  </w:style>
  <w:style w:type="character" w:styleId="FootnoteReference">
    <w:name w:val="footnote reference"/>
    <w:semiHidden/>
    <w:rPr>
      <w:vertAlign w:val="superscript"/>
    </w:rPr>
  </w:style>
  <w:style w:type="paragraph" w:customStyle="1" w:styleId="Table">
    <w:name w:val="Table"/>
    <w:basedOn w:val="Figure"/>
  </w:style>
  <w:style w:type="paragraph" w:customStyle="1" w:styleId="Dash">
    <w:name w:val="Dash"/>
    <w:basedOn w:val="Bullet"/>
    <w:pPr>
      <w:numPr>
        <w:numId w:val="3"/>
      </w:numPr>
      <w:tabs>
        <w:tab w:val="clear" w:pos="284"/>
      </w:tabs>
      <w:spacing w:before="60"/>
    </w:pPr>
  </w:style>
  <w:style w:type="paragraph" w:customStyle="1" w:styleId="TableText">
    <w:name w:val="TableText"/>
    <w:basedOn w:val="Normal"/>
    <w:pPr>
      <w:spacing w:before="80" w:after="80"/>
    </w:pPr>
    <w:rPr>
      <w:rFonts w:ascii="Arial Mäori" w:hAnsi="Arial Mäori"/>
      <w:sz w:val="20"/>
    </w:rPr>
  </w:style>
  <w:style w:type="paragraph" w:customStyle="1" w:styleId="TableBullet">
    <w:name w:val="TableBullet"/>
    <w:basedOn w:val="TableText"/>
    <w:pPr>
      <w:numPr>
        <w:numId w:val="4"/>
      </w:numPr>
      <w:spacing w:after="0"/>
    </w:pPr>
  </w:style>
  <w:style w:type="paragraph" w:customStyle="1" w:styleId="Box">
    <w:name w:val="Box"/>
    <w:basedOn w:val="Normal"/>
    <w:pPr>
      <w:pBdr>
        <w:top w:val="single" w:sz="4" w:space="12" w:color="auto"/>
        <w:left w:val="single" w:sz="4" w:space="12" w:color="auto"/>
        <w:bottom w:val="single" w:sz="4" w:space="12" w:color="auto"/>
        <w:right w:val="single" w:sz="4" w:space="12" w:color="auto"/>
      </w:pBdr>
      <w:spacing w:before="120"/>
      <w:ind w:left="284" w:right="284"/>
    </w:pPr>
    <w:rPr>
      <w:rFonts w:ascii="Arial Mäori" w:hAnsi="Arial Mäori"/>
      <w:sz w:val="22"/>
    </w:rPr>
  </w:style>
  <w:style w:type="paragraph" w:customStyle="1" w:styleId="BoxHeading">
    <w:name w:val="BoxHeading"/>
    <w:basedOn w:val="Box"/>
    <w:rPr>
      <w:b/>
      <w:sz w:val="24"/>
    </w:rPr>
  </w:style>
  <w:style w:type="paragraph" w:customStyle="1" w:styleId="BoxBullet">
    <w:name w:val="BoxBullet"/>
    <w:basedOn w:val="Box"/>
    <w:pPr>
      <w:numPr>
        <w:numId w:val="2"/>
      </w:numPr>
      <w:spacing w:before="60"/>
    </w:pPr>
  </w:style>
  <w:style w:type="paragraph" w:customStyle="1" w:styleId="IntroHead">
    <w:name w:val="IntroHead"/>
    <w:basedOn w:val="Heading1"/>
    <w:next w:val="Normal"/>
    <w:pPr>
      <w:ind w:left="0" w:firstLine="0"/>
      <w:outlineLvl w:val="9"/>
    </w:pPr>
  </w:style>
  <w:style w:type="paragraph" w:customStyle="1" w:styleId="Source">
    <w:name w:val="Source"/>
    <w:basedOn w:val="Figure"/>
    <w:next w:val="Normal"/>
    <w:pPr>
      <w:keepNext w:val="0"/>
      <w:spacing w:before="80" w:after="0"/>
      <w:ind w:left="0" w:firstLine="0"/>
    </w:pPr>
    <w:rPr>
      <w:b w:val="0"/>
      <w:sz w:val="20"/>
    </w:rPr>
  </w:style>
  <w:style w:type="paragraph" w:customStyle="1" w:styleId="Subhead">
    <w:name w:val="Subhead"/>
    <w:basedOn w:val="Normal"/>
    <w:next w:val="Normal"/>
    <w:rPr>
      <w:sz w:val="48"/>
    </w:rPr>
  </w:style>
  <w:style w:type="character" w:styleId="Hyperlink">
    <w:name w:val="Hyperlink"/>
    <w:semiHidden/>
    <w:rPr>
      <w:color w:val="auto"/>
      <w:u w:val="none"/>
    </w:rPr>
  </w:style>
  <w:style w:type="paragraph" w:customStyle="1" w:styleId="References">
    <w:name w:val="References"/>
    <w:basedOn w:val="Normal"/>
    <w:pPr>
      <w:spacing w:after="180"/>
    </w:pPr>
    <w:rPr>
      <w:sz w:val="22"/>
    </w:rPr>
  </w:style>
  <w:style w:type="paragraph" w:styleId="TOC4">
    <w:name w:val="toc 4"/>
    <w:basedOn w:val="Normal"/>
    <w:next w:val="Normal"/>
    <w:autoRedefine/>
    <w:semiHidden/>
    <w:pPr>
      <w:ind w:left="720"/>
    </w:pPr>
  </w:style>
  <w:style w:type="paragraph" w:customStyle="1" w:styleId="Note">
    <w:name w:val="Note"/>
    <w:basedOn w:val="Normal"/>
    <w:next w:val="Normal"/>
    <w:pPr>
      <w:spacing w:before="80"/>
    </w:pPr>
    <w:rPr>
      <w:rFonts w:ascii="Arial Mäori" w:hAnsi="Arial Mäori"/>
      <w:sz w:val="20"/>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FigureChar">
    <w:name w:val="Figure Char"/>
    <w:rPr>
      <w:rFonts w:ascii="Arial Mäori" w:hAnsi="Arial Mäori"/>
      <w:b/>
      <w:sz w:val="22"/>
      <w:lang w:val="en-NZ" w:eastAsia="en-GB" w:bidi="ar-SA"/>
    </w:rPr>
  </w:style>
  <w:style w:type="character" w:customStyle="1" w:styleId="SourceChar">
    <w:name w:val="Source Char"/>
    <w:basedOn w:val="FigureChar"/>
    <w:rPr>
      <w:rFonts w:ascii="Arial Mäori" w:hAnsi="Arial Mäori"/>
      <w:b/>
      <w:sz w:val="22"/>
      <w:lang w:val="en-NZ"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www.who.int/mental_health/Topic_Suicide/suicide1.html" TargetMode="External"/><Relationship Id="rId26" Type="http://schemas.openxmlformats.org/officeDocument/2006/relationships/image" Target="media/image12.pcz"/><Relationship Id="rId39" Type="http://schemas.openxmlformats.org/officeDocument/2006/relationships/image" Target="media/image25.emf"/><Relationship Id="rId3" Type="http://schemas.openxmlformats.org/officeDocument/2006/relationships/settings" Target="settings.xml"/><Relationship Id="rId21" Type="http://schemas.openxmlformats.org/officeDocument/2006/relationships/hyperlink" Target="http://www.who.int/mental_health/Topic_Suicide/suicide1.html" TargetMode="External"/><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yperlink" Target="http://www.who.int/mental_health/Topic_Suicide/suicide1.html" TargetMode="External"/><Relationship Id="rId28" Type="http://schemas.openxmlformats.org/officeDocument/2006/relationships/image" Target="media/image14.pcz"/><Relationship Id="rId36" Type="http://schemas.openxmlformats.org/officeDocument/2006/relationships/image" Target="media/image22.emf"/><Relationship Id="rId49"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7.emf"/><Relationship Id="rId31" Type="http://schemas.openxmlformats.org/officeDocument/2006/relationships/image" Target="media/image17.emf"/><Relationship Id="rId44" Type="http://schemas.openxmlformats.org/officeDocument/2006/relationships/image" Target="media/image30.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image" Target="media/image9.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fontTable" Target="fontTable.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ianne\Application%20Data\Microsoft\Templates\Health\New%20Report%20Serif%20Bod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 Report Serif Body.dot</Template>
  <TotalTime>0</TotalTime>
  <Pages>12</Pages>
  <Words>7192</Words>
  <Characters>40998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Suicide Rates in New Zealand</vt:lpstr>
    </vt:vector>
  </TitlesOfParts>
  <Company>New Zealand Ministry of Health</Company>
  <LinksUpToDate>false</LinksUpToDate>
  <CharactersWithSpaces>48094</CharactersWithSpaces>
  <SharedDoc>false</SharedDoc>
  <HLinks>
    <vt:vector size="18" baseType="variant">
      <vt:variant>
        <vt:i4>2293818</vt:i4>
      </vt:variant>
      <vt:variant>
        <vt:i4>219</vt:i4>
      </vt:variant>
      <vt:variant>
        <vt:i4>0</vt:i4>
      </vt:variant>
      <vt:variant>
        <vt:i4>5</vt:i4>
      </vt:variant>
      <vt:variant>
        <vt:lpwstr>http://www.who.int/mental_health/Topic_Suicide/suicide1.html</vt:lpwstr>
      </vt:variant>
      <vt:variant>
        <vt:lpwstr/>
      </vt:variant>
      <vt:variant>
        <vt:i4>2293818</vt:i4>
      </vt:variant>
      <vt:variant>
        <vt:i4>216</vt:i4>
      </vt:variant>
      <vt:variant>
        <vt:i4>0</vt:i4>
      </vt:variant>
      <vt:variant>
        <vt:i4>5</vt:i4>
      </vt:variant>
      <vt:variant>
        <vt:lpwstr>http://www.who.int/mental_health/Topic_Suicide/suicide1.html</vt:lpwstr>
      </vt:variant>
      <vt:variant>
        <vt:lpwstr/>
      </vt:variant>
      <vt:variant>
        <vt:i4>2293818</vt:i4>
      </vt:variant>
      <vt:variant>
        <vt:i4>213</vt:i4>
      </vt:variant>
      <vt:variant>
        <vt:i4>0</vt:i4>
      </vt:variant>
      <vt:variant>
        <vt:i4>5</vt:i4>
      </vt:variant>
      <vt:variant>
        <vt:lpwstr>http://www.who.int/mental_health/Topic_Suicide/suicide1.html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Suicide Rates in New Zealand</dc:title>
  <dc:subject/>
  <dc:creator>New Zealand Ministry of Health</dc:creator>
  <cp:keywords/>
  <cp:lastModifiedBy>Kay Fisher</cp:lastModifiedBy>
  <cp:revision>2</cp:revision>
  <cp:lastPrinted>2005-07-21T01:56:00Z</cp:lastPrinted>
  <dcterms:created xsi:type="dcterms:W3CDTF">2017-01-02T05:05:00Z</dcterms:created>
  <dcterms:modified xsi:type="dcterms:W3CDTF">2017-01-02T05:05:00Z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-1381664587</vt:i4>
  </property>
  <property fmtid="{D5CDD505-2E9C-101B-9397-08002B2CF9AE}" pid="3" name="_EmailSubject">
    <vt:lpwstr>suicide report 2</vt:lpwstr>
  </property>
  <property fmtid="{D5CDD505-2E9C-101B-9397-08002B2CF9AE}" pid="4" name="_AuthorEmail">
    <vt:lpwstr>d.grain@xtra.co.nz</vt:lpwstr>
  </property>
  <property fmtid="{D5CDD505-2E9C-101B-9397-08002B2CF9AE}" pid="5" name="_AuthorEmailDisplayName">
    <vt:lpwstr>Dianne Grain</vt:lpwstr>
  </property>
  <property fmtid="{D5CDD505-2E9C-101B-9397-08002B2CF9AE}" pid="6" name="_ReviewingToolsShownOnce">
    <vt:lpwstr/>
  </property>
</Properties>
</file>